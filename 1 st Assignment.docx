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5F78CB84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82834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7B2A907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328BBC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012B21F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0E9421EC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24CB4E8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277D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D0E757D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7584A58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20DE2C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041C74C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6F8B1EE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0D8564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21F8831B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32D4B087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1C828B8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4823A8BB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5D666AC1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3D8CDA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C9420C3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58DB6DF3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BA634B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11DAB8DC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continuous</w:t>
            </w:r>
          </w:p>
        </w:tc>
      </w:tr>
      <w:tr w:rsidR="00266B62" w:rsidRPr="00707DE3" w14:paraId="4F0F176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B3E790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239C8EFD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064B9F1B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2F6A4B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FF3E44D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491803C5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5A4004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7CADD0DF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4D7BFC6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63B635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089A412D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discrete</w:t>
            </w:r>
          </w:p>
        </w:tc>
      </w:tr>
      <w:tr w:rsidR="00266B62" w:rsidRPr="00707DE3" w14:paraId="29012D76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068CC0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34CFAC1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discrete</w:t>
            </w:r>
          </w:p>
        </w:tc>
      </w:tr>
    </w:tbl>
    <w:p w14:paraId="4DD5DBB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72A6659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EB5690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3CF0D8B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1C08CEF4" w14:textId="77777777" w:rsidTr="00FF509F">
        <w:tc>
          <w:tcPr>
            <w:tcW w:w="4675" w:type="dxa"/>
          </w:tcPr>
          <w:p w14:paraId="51A5978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6061145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5CF2B322" w14:textId="77777777" w:rsidTr="00FF509F">
        <w:tc>
          <w:tcPr>
            <w:tcW w:w="4675" w:type="dxa"/>
          </w:tcPr>
          <w:p w14:paraId="70AA583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4B7BB06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095D972B" w14:textId="77777777" w:rsidTr="00FF509F">
        <w:tc>
          <w:tcPr>
            <w:tcW w:w="4675" w:type="dxa"/>
          </w:tcPr>
          <w:p w14:paraId="5252165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03CF835F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38DEB7FC" w14:textId="77777777" w:rsidTr="00FF509F">
        <w:tc>
          <w:tcPr>
            <w:tcW w:w="4675" w:type="dxa"/>
          </w:tcPr>
          <w:p w14:paraId="4E2C86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2B1CFB70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65D34D79" w14:textId="77777777" w:rsidTr="00FF509F">
        <w:tc>
          <w:tcPr>
            <w:tcW w:w="4675" w:type="dxa"/>
          </w:tcPr>
          <w:p w14:paraId="65A779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1893D801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46639866" w14:textId="77777777" w:rsidTr="00FF509F">
        <w:tc>
          <w:tcPr>
            <w:tcW w:w="4675" w:type="dxa"/>
          </w:tcPr>
          <w:p w14:paraId="2168EE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60CDBF9A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05E08E3C" w14:textId="77777777" w:rsidTr="00FF509F">
        <w:tc>
          <w:tcPr>
            <w:tcW w:w="4675" w:type="dxa"/>
          </w:tcPr>
          <w:p w14:paraId="7273873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67030B50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33CB4365" w14:textId="77777777" w:rsidTr="00FF509F">
        <w:tc>
          <w:tcPr>
            <w:tcW w:w="4675" w:type="dxa"/>
          </w:tcPr>
          <w:p w14:paraId="731A89F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42EB5CCE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131C53B4" w14:textId="77777777" w:rsidTr="00FF509F">
        <w:tc>
          <w:tcPr>
            <w:tcW w:w="4675" w:type="dxa"/>
          </w:tcPr>
          <w:p w14:paraId="76172B0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7513DAE4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ratio</w:t>
            </w:r>
          </w:p>
        </w:tc>
      </w:tr>
      <w:tr w:rsidR="00266B62" w:rsidRPr="00707DE3" w14:paraId="36B876F3" w14:textId="77777777" w:rsidTr="00FF509F">
        <w:tc>
          <w:tcPr>
            <w:tcW w:w="4675" w:type="dxa"/>
          </w:tcPr>
          <w:p w14:paraId="061CD22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3C12C4EC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463014FE" w14:textId="77777777" w:rsidTr="00FF509F">
        <w:tc>
          <w:tcPr>
            <w:tcW w:w="4675" w:type="dxa"/>
          </w:tcPr>
          <w:p w14:paraId="01B3F6D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552AC1E4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143D1C60" w14:textId="77777777" w:rsidTr="00FF509F">
        <w:tc>
          <w:tcPr>
            <w:tcW w:w="4675" w:type="dxa"/>
          </w:tcPr>
          <w:p w14:paraId="3E036A9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0A91543D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77DE4FC" w14:textId="77777777" w:rsidTr="00FF509F">
        <w:tc>
          <w:tcPr>
            <w:tcW w:w="4675" w:type="dxa"/>
          </w:tcPr>
          <w:p w14:paraId="5D9C5E8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41E9D6C5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2A79524" w14:textId="77777777" w:rsidTr="00FF509F">
        <w:tc>
          <w:tcPr>
            <w:tcW w:w="4675" w:type="dxa"/>
          </w:tcPr>
          <w:p w14:paraId="45D0972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94AA477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nominal</w:t>
            </w:r>
          </w:p>
        </w:tc>
      </w:tr>
      <w:tr w:rsidR="00266B62" w:rsidRPr="00707DE3" w14:paraId="2A29361A" w14:textId="77777777" w:rsidTr="00FF509F">
        <w:tc>
          <w:tcPr>
            <w:tcW w:w="4675" w:type="dxa"/>
          </w:tcPr>
          <w:p w14:paraId="3128A06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6D12A676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009ADC07" w14:textId="77777777" w:rsidTr="00FF509F">
        <w:tc>
          <w:tcPr>
            <w:tcW w:w="4675" w:type="dxa"/>
          </w:tcPr>
          <w:p w14:paraId="144AFB3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A29B4DA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53E580F6" w14:textId="77777777" w:rsidTr="00FF509F">
        <w:tc>
          <w:tcPr>
            <w:tcW w:w="4675" w:type="dxa"/>
          </w:tcPr>
          <w:p w14:paraId="6918EB7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3CF8AB7A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5699FD5E" w14:textId="77777777" w:rsidTr="00FF509F">
        <w:tc>
          <w:tcPr>
            <w:tcW w:w="4675" w:type="dxa"/>
          </w:tcPr>
          <w:p w14:paraId="174DC38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244C7B62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528A4014" w14:textId="77777777" w:rsidTr="00FF509F">
        <w:tc>
          <w:tcPr>
            <w:tcW w:w="4675" w:type="dxa"/>
          </w:tcPr>
          <w:p w14:paraId="3051576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783CDA09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interval</w:t>
            </w:r>
          </w:p>
        </w:tc>
      </w:tr>
      <w:tr w:rsidR="00266B62" w:rsidRPr="00707DE3" w14:paraId="304E1CAB" w14:textId="77777777" w:rsidTr="00FF509F">
        <w:tc>
          <w:tcPr>
            <w:tcW w:w="4675" w:type="dxa"/>
          </w:tcPr>
          <w:p w14:paraId="78CBB0B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63AF56CF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ordinal</w:t>
            </w:r>
          </w:p>
        </w:tc>
      </w:tr>
      <w:tr w:rsidR="00266B62" w:rsidRPr="00707DE3" w14:paraId="4DD32419" w14:textId="77777777" w:rsidTr="00FF509F">
        <w:tc>
          <w:tcPr>
            <w:tcW w:w="4675" w:type="dxa"/>
          </w:tcPr>
          <w:p w14:paraId="6EB36AF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7982D7C6" w14:textId="77777777" w:rsidR="00266B62" w:rsidRPr="00D329F2" w:rsidRDefault="009A477B" w:rsidP="00707DE3">
            <w:pPr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</w:pPr>
            <w:r w:rsidRPr="00D329F2">
              <w:rPr>
                <w:rFonts w:ascii="Times New Roman" w:hAnsi="Times New Roman" w:cs="Times New Roman"/>
                <w:color w:val="538135" w:themeColor="accent6" w:themeShade="BF"/>
                <w:sz w:val="28"/>
                <w:szCs w:val="28"/>
                <w:highlight w:val="yellow"/>
              </w:rPr>
              <w:t>nominal</w:t>
            </w:r>
          </w:p>
        </w:tc>
      </w:tr>
    </w:tbl>
    <w:p w14:paraId="0A37501D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DAB6C7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09D3ACE" w14:textId="77777777" w:rsidR="00266B62" w:rsidRDefault="74D2E19C" w:rsidP="00707DE3">
      <w:pPr>
        <w:rPr>
          <w:rFonts w:ascii="Times New Roman" w:hAnsi="Times New Roman" w:cs="Times New Roman"/>
          <w:sz w:val="28"/>
          <w:szCs w:val="28"/>
        </w:rPr>
      </w:pPr>
      <w:r w:rsidRPr="74D2E19C"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14:paraId="09FB6A2D" w14:textId="2D2EC949" w:rsidR="74D2E19C" w:rsidRDefault="74D2E19C" w:rsidP="74D2E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74D2E19C">
        <w:rPr>
          <w:rFonts w:ascii="Times New Roman" w:hAnsi="Times New Roman" w:cs="Times New Roman"/>
          <w:sz w:val="28"/>
          <w:szCs w:val="28"/>
        </w:rPr>
        <w:t>Answer :</w:t>
      </w:r>
      <w:proofErr w:type="gramEnd"/>
    </w:p>
    <w:p w14:paraId="39A12F31" w14:textId="1C444B5B" w:rsidR="74D2E19C" w:rsidRPr="00D329F2" w:rsidRDefault="74D2E19C" w:rsidP="74D2E19C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Number of outcomes After Tossing the Coin 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N=</w:t>
      </w:r>
      <w:proofErr w:type="gramStart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HHH,HTH</w:t>
      </w:r>
      <w:proofErr w:type="gram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,HHT,THH,TTT,THT,TTH,HTT = 8</w:t>
      </w:r>
    </w:p>
    <w:p w14:paraId="133DC53B" w14:textId="141C59C6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Formula for finding probability is as fallows =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P(A)=f/n:</w:t>
      </w:r>
    </w:p>
    <w:p w14:paraId="731A30C7" w14:textId="6E8249A7" w:rsidR="74D2E19C" w:rsidRPr="00D329F2" w:rsidRDefault="74D2E19C" w:rsidP="74D2E19C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Probablity</w:t>
      </w:r>
      <w:proofErr w:type="spell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of getting two 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head  and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one tail is as </w:t>
      </w: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fallows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:HTH,HHT,THH</w:t>
      </w:r>
      <w:proofErr w:type="spell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=3</w:t>
      </w:r>
    </w:p>
    <w:p w14:paraId="1FAFEA72" w14:textId="23EA5B0A" w:rsidR="74D2E19C" w:rsidRPr="00D329F2" w:rsidRDefault="74D2E19C" w:rsidP="74D2E19C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proofErr w:type="gramStart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P(</w:t>
      </w:r>
      <w:proofErr w:type="gram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Two Head and one Tail)=3/8</w:t>
      </w:r>
    </w:p>
    <w:p w14:paraId="4A6C6AEC" w14:textId="1938D4F6" w:rsidR="74D2E19C" w:rsidRPr="00735587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*</w:t>
      </w: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Probablity</w:t>
      </w:r>
      <w:proofErr w:type="spell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of getting two head and one tail is =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0.375</w:t>
      </w:r>
    </w:p>
    <w:p w14:paraId="02EB378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732D91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03D713A6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35EC2F2A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5FB04A5F" w14:textId="77777777" w:rsidR="00266B62" w:rsidRDefault="74D2E19C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74D2E19C">
        <w:rPr>
          <w:rFonts w:ascii="Times New Roman" w:hAnsi="Times New Roman" w:cs="Times New Roman"/>
          <w:sz w:val="28"/>
          <w:szCs w:val="28"/>
        </w:rPr>
        <w:t>Sum is divisible by 2</w:t>
      </w:r>
      <w:proofErr w:type="gramStart"/>
      <w:r w:rsidRPr="74D2E19C">
        <w:rPr>
          <w:rFonts w:ascii="Times New Roman" w:hAnsi="Times New Roman" w:cs="Times New Roman"/>
          <w:sz w:val="28"/>
          <w:szCs w:val="28"/>
        </w:rPr>
        <w:t>and  3</w:t>
      </w:r>
      <w:proofErr w:type="gramEnd"/>
    </w:p>
    <w:p w14:paraId="2F8ED3E7" w14:textId="559CF30F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Answer:</w:t>
      </w:r>
    </w:p>
    <w:p w14:paraId="3C805DDF" w14:textId="03DCB309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If two 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disc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are rolled </w:t>
      </w: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lets</w:t>
      </w:r>
      <w:proofErr w:type="spell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find the number of </w:t>
      </w: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occurances</w:t>
      </w:r>
      <w:proofErr w:type="spellEnd"/>
    </w:p>
    <w:p w14:paraId="30041A74" w14:textId="4C27E6C4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(1,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1)(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1,2)(1,3)(1,4)(1,5)(1,6)</w:t>
      </w:r>
    </w:p>
    <w:p w14:paraId="0B8EF07C" w14:textId="35B409AD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(2,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1)(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2,2)(2,3)(2,4)(2,5)(2,6)</w:t>
      </w:r>
    </w:p>
    <w:p w14:paraId="15CC64BF" w14:textId="42B6CED5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(3,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1)(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3,2)(3,3)(3,4)(3,5)(3,6)</w:t>
      </w:r>
    </w:p>
    <w:p w14:paraId="411585B8" w14:textId="2F80A69E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(4,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1)(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4.2)(4,3)(4,4)(4,5)(4,6)</w:t>
      </w:r>
    </w:p>
    <w:p w14:paraId="6E5F8368" w14:textId="216414E2" w:rsidR="74D2E19C" w:rsidRPr="00D329F2" w:rsidRDefault="74D2E19C" w:rsidP="74D2E19C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(5,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1)(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5,2) (5,3)(5,4)(5,5)(5,6)</w:t>
      </w:r>
    </w:p>
    <w:p w14:paraId="42863572" w14:textId="2012997C" w:rsidR="74D2E19C" w:rsidRPr="00D329F2" w:rsidRDefault="74D2E19C" w:rsidP="74D2E19C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(6,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1)(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6,2) (6,3)(6,4)(6,5)(6,6)  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total number of </w:t>
      </w:r>
      <w:proofErr w:type="spellStart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occurance</w:t>
      </w:r>
      <w:proofErr w:type="spell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==3</w:t>
      </w:r>
    </w:p>
    <w:p w14:paraId="750B4662" w14:textId="73DF106C" w:rsidR="74D2E19C" w:rsidRPr="00D329F2" w:rsidRDefault="74D2E19C" w:rsidP="74D2E19C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P(a)=f/n</w:t>
      </w:r>
    </w:p>
    <w:p w14:paraId="6A05A809" w14:textId="0B865038" w:rsidR="002E0863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lastRenderedPageBreak/>
        <w:t>1)Sum is equal to 1</w:t>
      </w:r>
    </w:p>
    <w:p w14:paraId="498F262F" w14:textId="6157D97F" w:rsidR="74D2E19C" w:rsidRPr="00D329F2" w:rsidRDefault="74D2E19C" w:rsidP="74D2E19C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There is no match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(f)</w:t>
      </w: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=0;</w:t>
      </w:r>
    </w:p>
    <w:p w14:paraId="6FE4EAB4" w14:textId="740D01F1" w:rsidR="74D2E19C" w:rsidRPr="00D329F2" w:rsidRDefault="74D2E19C" w:rsidP="74D2E19C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Total number of </w:t>
      </w: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occurance</w:t>
      </w:r>
      <w:proofErr w:type="spell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(n)</w:t>
      </w: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=36;</w:t>
      </w:r>
    </w:p>
    <w:p w14:paraId="3EB53D4C" w14:textId="0E9D9B8E" w:rsidR="74D2E19C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P=0/36</w:t>
      </w:r>
    </w:p>
    <w:p w14:paraId="5BD9DF3C" w14:textId="26562516" w:rsidR="74D2E19C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Answer is </w:t>
      </w:r>
      <w:proofErr w:type="spellStart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probablity</w:t>
      </w:r>
      <w:proofErr w:type="spell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 </w:t>
      </w:r>
      <w:proofErr w:type="spellStart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eaqual</w:t>
      </w:r>
      <w:proofErr w:type="spell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 xml:space="preserve"> to zero P=0</w:t>
      </w:r>
    </w:p>
    <w:p w14:paraId="5A39BBE3" w14:textId="5570E91F" w:rsidR="002E0863" w:rsidRPr="00D329F2" w:rsidRDefault="74D2E19C" w:rsidP="002E0863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P=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0 :because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there is no match found</w:t>
      </w:r>
    </w:p>
    <w:p w14:paraId="57D6D037" w14:textId="090CC279" w:rsidR="74D2E19C" w:rsidRPr="00D329F2" w:rsidRDefault="74D2E19C" w:rsidP="74D2E19C">
      <w:pPr>
        <w:ind w:firstLine="720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</w:p>
    <w:p w14:paraId="49651A06" w14:textId="2E57DCFA" w:rsidR="74D2E19C" w:rsidRPr="00D329F2" w:rsidRDefault="74D2E19C" w:rsidP="74D2E19C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2) Sum of Less than or equal to 4</w:t>
      </w:r>
    </w:p>
    <w:p w14:paraId="1A182DAC" w14:textId="317A7524" w:rsidR="74D2E19C" w:rsidRPr="00D329F2" w:rsidRDefault="74D2E19C" w:rsidP="74D2E19C">
      <w:pPr>
        <w:ind w:firstLine="720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Total number of match(F)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=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(</w:t>
      </w:r>
      <w:proofErr w:type="gram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3,1)(2,2)(3,1)=3</w:t>
      </w:r>
    </w:p>
    <w:p w14:paraId="7EDBBE80" w14:textId="08124194" w:rsidR="74D2E19C" w:rsidRPr="00D329F2" w:rsidRDefault="74D2E19C" w:rsidP="74D2E19C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Total number of </w:t>
      </w: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occurance</w:t>
      </w:r>
      <w:proofErr w:type="spell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(N)</w:t>
      </w: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=36</w:t>
      </w:r>
    </w:p>
    <w:p w14:paraId="2228FC0C" w14:textId="012D74E0" w:rsidR="74D2E19C" w:rsidRPr="00D329F2" w:rsidRDefault="74D2E19C" w:rsidP="74D2E19C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</w:p>
    <w:p w14:paraId="1330A459" w14:textId="5307D7BD" w:rsidR="74D2E19C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P=3/36==0.0833</w:t>
      </w:r>
    </w:p>
    <w:p w14:paraId="3B3C1991" w14:textId="2B0ABED3" w:rsidR="74D2E19C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</w:p>
    <w:p w14:paraId="6A47571F" w14:textId="3B29AF08" w:rsidR="74D2E19C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Probability of getting 4 is 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0.0833%</w:t>
      </w:r>
    </w:p>
    <w:p w14:paraId="505E304A" w14:textId="146AE523" w:rsidR="74D2E19C" w:rsidRPr="00D329F2" w:rsidRDefault="74D2E19C" w:rsidP="74D2E19C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  <w:u w:val="single"/>
        </w:rPr>
      </w:pPr>
    </w:p>
    <w:p w14:paraId="6B5FCE2E" w14:textId="25DF0910" w:rsidR="74D2E19C" w:rsidRPr="00D329F2" w:rsidRDefault="74D2E19C" w:rsidP="74D2E19C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3)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Sum is divisible by 2</w:t>
      </w:r>
      <w:proofErr w:type="gramStart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and  3</w:t>
      </w:r>
      <w:proofErr w:type="gramEnd"/>
    </w:p>
    <w:p w14:paraId="33707D4D" w14:textId="62DB3D4B" w:rsidR="74D2E19C" w:rsidRPr="00D329F2" w:rsidRDefault="74D2E19C" w:rsidP="74D2E19C">
      <w:pPr>
        <w:ind w:firstLine="720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Total number of match(F)</w:t>
      </w:r>
      <w:proofErr w:type="gram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=(</w:t>
      </w:r>
      <w:proofErr w:type="gramEnd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1,1)(1,2)(1,3)(1,5)(2,1)(2,2)(2,4)(2,6)(3,1)(3,3)</w:t>
      </w:r>
      <w:r w:rsidRPr="00D329F2">
        <w:rPr>
          <w:color w:val="538135" w:themeColor="accent6" w:themeShade="BF"/>
          <w:highlight w:val="yellow"/>
        </w:rPr>
        <w:tab/>
      </w: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(3,5)(3,6)(4,2)(4,4)(4,5)(4,6)(5,1)(5,3)(5,4)(5,5)(6,2)(6,3)(6,4)(6,6)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F=24</w:t>
      </w:r>
    </w:p>
    <w:p w14:paraId="0BE18449" w14:textId="08124194" w:rsidR="74D2E19C" w:rsidRPr="00D329F2" w:rsidRDefault="74D2E19C" w:rsidP="74D2E19C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Total number of </w:t>
      </w:r>
      <w:proofErr w:type="spellStart"/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occurance</w:t>
      </w:r>
      <w:proofErr w:type="spellEnd"/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(N)</w:t>
      </w: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>=36</w:t>
      </w:r>
    </w:p>
    <w:p w14:paraId="589D51D0" w14:textId="012D74E0" w:rsidR="74D2E19C" w:rsidRPr="00D329F2" w:rsidRDefault="74D2E19C" w:rsidP="74D2E19C">
      <w:pPr>
        <w:pStyle w:val="ListParagraph"/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</w:p>
    <w:p w14:paraId="411ED4D3" w14:textId="0A11A3FB" w:rsidR="74D2E19C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P=24/36==0.67</w:t>
      </w:r>
    </w:p>
    <w:p w14:paraId="185C10A5" w14:textId="2B0ABED3" w:rsidR="74D2E19C" w:rsidRPr="00D329F2" w:rsidRDefault="74D2E19C" w:rsidP="74D2E19C">
      <w:pPr>
        <w:pStyle w:val="ListParagrap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</w:pPr>
    </w:p>
    <w:p w14:paraId="0A82D930" w14:textId="024F329E" w:rsidR="74D2E19C" w:rsidRDefault="74D2E19C" w:rsidP="74D2E19C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D329F2">
        <w:rPr>
          <w:rFonts w:ascii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Probability of sum divisible by 2 and 3 is </w:t>
      </w:r>
      <w:r w:rsidRPr="00D329F2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  <w:u w:val="single"/>
        </w:rPr>
        <w:t>0.67%</w:t>
      </w:r>
    </w:p>
    <w:p w14:paraId="6FD7A0C9" w14:textId="1E0E14B5" w:rsidR="74D2E19C" w:rsidRDefault="74D2E19C" w:rsidP="74D2E1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3AF93F" w14:textId="77777777" w:rsidR="00F407B7" w:rsidRPr="00F407B7" w:rsidRDefault="74D2E19C" w:rsidP="74D2E1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74D2E19C">
        <w:rPr>
          <w:sz w:val="28"/>
          <w:szCs w:val="28"/>
        </w:rPr>
        <w:t>Q5</w:t>
      </w:r>
      <w:proofErr w:type="gramStart"/>
      <w:r w:rsidRPr="74D2E19C">
        <w:rPr>
          <w:sz w:val="28"/>
          <w:szCs w:val="28"/>
        </w:rPr>
        <w:t>)  A</w:t>
      </w:r>
      <w:proofErr w:type="gramEnd"/>
      <w:r w:rsidRPr="74D2E19C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1667174" w14:textId="7D6E351F" w:rsidR="002E0863" w:rsidRDefault="002E0863" w:rsidP="74D2E19C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A85B6BB" w14:textId="738F4B87" w:rsidR="002E0863" w:rsidRPr="00735587" w:rsidRDefault="74D2E19C" w:rsidP="0073558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74D2E19C">
        <w:rPr>
          <w:color w:val="000000" w:themeColor="text1"/>
          <w:sz w:val="27"/>
          <w:szCs w:val="27"/>
        </w:rPr>
        <w:t>Answer :</w:t>
      </w:r>
      <w:proofErr w:type="gramEnd"/>
      <w:r w:rsidRPr="74D2E19C">
        <w:rPr>
          <w:color w:val="000000" w:themeColor="text1"/>
          <w:sz w:val="27"/>
          <w:szCs w:val="27"/>
        </w:rPr>
        <w:t xml:space="preserve"> </w:t>
      </w:r>
    </w:p>
    <w:p w14:paraId="1B71404F" w14:textId="4EFF261E" w:rsidR="002E0863" w:rsidRPr="00D329F2" w:rsidRDefault="74D2E19C" w:rsidP="74D2E19C">
      <w:pPr>
        <w:pStyle w:val="Heading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</w:pP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lastRenderedPageBreak/>
        <w:t>Total number of balls = (2 + 3 + 2) = 7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>Let S be the sample space.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>Then, n(S) = Number of ways of drawing 2 balls out of 7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>=7C2</w:t>
      </w:r>
      <w:r w:rsidR="002E0863" w:rsidRPr="00D329F2">
        <w:rPr>
          <w:color w:val="538135" w:themeColor="accent6" w:themeShade="BF"/>
          <w:highlight w:val="yellow"/>
        </w:rPr>
        <w:br/>
      </w:r>
      <w:proofErr w:type="gramStart"/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>=(</w:t>
      </w:r>
      <w:proofErr w:type="gramEnd"/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>7*6)/(2*1)=21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>=21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>Let E = Event of drawing 2 balls, none of which is blue.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>n(E)= Number of ways of drawing 2 balls out of (2 + 3) balls.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>=5C2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>=(5×4)/(2x1)=10</w:t>
      </w:r>
      <w:r w:rsidR="002E0863" w:rsidRPr="00D329F2">
        <w:rPr>
          <w:color w:val="538135" w:themeColor="accent6" w:themeShade="BF"/>
          <w:highlight w:val="yellow"/>
        </w:rPr>
        <w:br/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>=10</w:t>
      </w:r>
    </w:p>
    <w:p w14:paraId="76321321" w14:textId="5B504022" w:rsidR="002E0863" w:rsidRPr="00735587" w:rsidRDefault="74D2E19C" w:rsidP="74D2E19C">
      <w:pPr>
        <w:pStyle w:val="Heading2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  <w:u w:val="single"/>
        </w:rPr>
      </w:pP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  <w:u w:val="single"/>
        </w:rPr>
        <w:t>P(E)=n(E)/n(s)</w:t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12"/>
          <w:szCs w:val="12"/>
          <w:highlight w:val="yellow"/>
          <w:u w:val="single"/>
        </w:rPr>
        <w:t xml:space="preserve"> </w:t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  <w:u w:val="single"/>
        </w:rPr>
        <w:t>=10/21=0.476%</w:t>
      </w:r>
    </w:p>
    <w:p w14:paraId="0E27B00A" w14:textId="24183795" w:rsidR="002E0863" w:rsidRDefault="002E0863" w:rsidP="74D2E19C">
      <w:pPr>
        <w:pStyle w:val="NormalWeb"/>
        <w:spacing w:before="0" w:beforeAutospacing="0" w:after="0" w:afterAutospacing="0"/>
      </w:pPr>
      <w:r w:rsidRPr="00735587">
        <w:rPr>
          <w:color w:val="538135" w:themeColor="accent6" w:themeShade="BF"/>
        </w:rPr>
        <w:br/>
      </w:r>
    </w:p>
    <w:p w14:paraId="3329A0F4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5899F1B0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5498F183" w14:textId="77777777" w:rsidTr="00190F7C">
        <w:tc>
          <w:tcPr>
            <w:tcW w:w="3116" w:type="dxa"/>
          </w:tcPr>
          <w:p w14:paraId="68126FD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48BA1F7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28D7EE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7A529621" w14:textId="77777777" w:rsidTr="00190F7C">
        <w:tc>
          <w:tcPr>
            <w:tcW w:w="3116" w:type="dxa"/>
          </w:tcPr>
          <w:p w14:paraId="5316D17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49841B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70BF64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3EAD0A46" w14:textId="77777777" w:rsidTr="00190F7C">
        <w:tc>
          <w:tcPr>
            <w:tcW w:w="3116" w:type="dxa"/>
          </w:tcPr>
          <w:p w14:paraId="61ED4E7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598DEE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C1ECCA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1CA76922" w14:textId="77777777" w:rsidTr="00190F7C">
        <w:tc>
          <w:tcPr>
            <w:tcW w:w="3116" w:type="dxa"/>
          </w:tcPr>
          <w:p w14:paraId="37AAF84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5FCD5EC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31CD64E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028EA2CE" w14:textId="77777777" w:rsidTr="00190F7C">
        <w:tc>
          <w:tcPr>
            <w:tcW w:w="3116" w:type="dxa"/>
          </w:tcPr>
          <w:p w14:paraId="6174052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8941E47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563463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10226BE7" w14:textId="77777777" w:rsidTr="00190F7C">
        <w:tc>
          <w:tcPr>
            <w:tcW w:w="3116" w:type="dxa"/>
          </w:tcPr>
          <w:p w14:paraId="65AEDD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9B4EA1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2C8708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4F1B89A5" w14:textId="77777777" w:rsidTr="00190F7C">
        <w:tc>
          <w:tcPr>
            <w:tcW w:w="3116" w:type="dxa"/>
          </w:tcPr>
          <w:p w14:paraId="632692E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18F999B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E932BB3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07AA6134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BAC3CE6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0061E4C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B97EA48" w14:textId="29F2F91C" w:rsidR="74D2E19C" w:rsidRDefault="74D2E19C" w:rsidP="74D2E1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74D2E19C">
        <w:rPr>
          <w:rFonts w:ascii="Times New Roman" w:hAnsi="Times New Roman" w:cs="Times New Roman"/>
          <w:sz w:val="28"/>
          <w:szCs w:val="28"/>
        </w:rPr>
        <w:t>Answer :</w:t>
      </w:r>
      <w:proofErr w:type="gramEnd"/>
    </w:p>
    <w:p w14:paraId="4715B328" w14:textId="124097CD" w:rsidR="74D2E19C" w:rsidRDefault="74D2E19C" w:rsidP="74D2E19C">
      <w:pPr>
        <w:rPr>
          <w:rFonts w:ascii="Times New Roman" w:hAnsi="Times New Roman" w:cs="Times New Roman"/>
          <w:sz w:val="28"/>
          <w:szCs w:val="28"/>
        </w:rPr>
      </w:pPr>
    </w:p>
    <w:p w14:paraId="6AAE56C8" w14:textId="27E8FC1E" w:rsidR="74D2E19C" w:rsidRPr="00D329F2" w:rsidRDefault="74D2E19C" w:rsidP="74D2E19C">
      <w:pPr>
        <w:spacing w:line="360" w:lineRule="exact"/>
        <w:rPr>
          <w:color w:val="538135" w:themeColor="accent6" w:themeShade="BF"/>
          <w:highlight w:val="yellow"/>
        </w:rPr>
      </w:pPr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>Expected number of candies for a randomly selected child</w:t>
      </w:r>
    </w:p>
    <w:p w14:paraId="6E97009B" w14:textId="6B08981C" w:rsidR="74D2E19C" w:rsidRPr="00D329F2" w:rsidRDefault="74D2E19C" w:rsidP="74D2E19C">
      <w:pPr>
        <w:spacing w:line="360" w:lineRule="exact"/>
        <w:rPr>
          <w:color w:val="538135" w:themeColor="accent6" w:themeShade="BF"/>
          <w:highlight w:val="yellow"/>
        </w:rPr>
      </w:pPr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>=</w:t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  <w:u w:val="single"/>
        </w:rPr>
        <w:t>0.015*1+4*0.20+3*0.65+5*0.005+6*0.01+2*0.120=3.09</w:t>
      </w:r>
    </w:p>
    <w:p w14:paraId="3EEA20C9" w14:textId="61542064" w:rsidR="74D2E19C" w:rsidRPr="00D329F2" w:rsidRDefault="74D2E19C" w:rsidP="74D2E19C">
      <w:pPr>
        <w:spacing w:line="360" w:lineRule="exact"/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</w:pPr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>Expected number of candies for randomly selected child=3.09</w:t>
      </w:r>
    </w:p>
    <w:p w14:paraId="4B94D5A5" w14:textId="2B666043" w:rsidR="00022704" w:rsidRPr="00735587" w:rsidRDefault="74D2E19C" w:rsidP="00735587">
      <w:pPr>
        <w:spacing w:line="360" w:lineRule="exact"/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</w:rPr>
      </w:pPr>
      <w:proofErr w:type="gramStart"/>
      <w:r w:rsidRPr="00D329F2">
        <w:rPr>
          <w:rFonts w:ascii="Times New Roman" w:eastAsia="Times New Roman" w:hAnsi="Times New Roman" w:cs="Times New Roman"/>
          <w:color w:val="538135" w:themeColor="accent6" w:themeShade="BF"/>
          <w:sz w:val="27"/>
          <w:szCs w:val="27"/>
          <w:highlight w:val="yellow"/>
        </w:rPr>
        <w:t xml:space="preserve">= </w:t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</w:rPr>
        <w:t xml:space="preserve"> </w:t>
      </w:r>
      <w:r w:rsidRPr="00D329F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7"/>
          <w:szCs w:val="27"/>
          <w:highlight w:val="yellow"/>
          <w:u w:val="single"/>
        </w:rPr>
        <w:t>3.09</w:t>
      </w:r>
      <w:proofErr w:type="gramEnd"/>
    </w:p>
    <w:p w14:paraId="74B6A191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78AD3122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44EE5C16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E269807" w14:textId="197BF9FD" w:rsidR="00266B62" w:rsidRPr="00735587" w:rsidRDefault="74D2E19C" w:rsidP="00707DE3">
      <w:pPr>
        <w:rPr>
          <w:b/>
          <w:bCs/>
          <w:color w:val="538135" w:themeColor="accent6" w:themeShade="BF"/>
          <w:sz w:val="28"/>
          <w:szCs w:val="28"/>
        </w:rPr>
      </w:pPr>
      <w:proofErr w:type="gramStart"/>
      <w:r w:rsidRPr="00735587">
        <w:rPr>
          <w:b/>
          <w:bCs/>
          <w:color w:val="538135" w:themeColor="accent6" w:themeShade="BF"/>
          <w:sz w:val="28"/>
          <w:szCs w:val="28"/>
        </w:rPr>
        <w:t>Answer :</w:t>
      </w:r>
      <w:proofErr w:type="gramEnd"/>
    </w:p>
    <w:p w14:paraId="1EC7F4C4" w14:textId="150B50C0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b/>
          <w:bCs/>
          <w:color w:val="538135" w:themeColor="accent6" w:themeShade="BF"/>
          <w:sz w:val="28"/>
          <w:szCs w:val="28"/>
          <w:highlight w:val="yellow"/>
        </w:rPr>
        <w:t>#</w:t>
      </w:r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Mean values for </w:t>
      </w:r>
      <w:proofErr w:type="gramStart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Points ,</w:t>
      </w:r>
      <w:proofErr w:type="gram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score ,weigh </w:t>
      </w: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:</w:t>
      </w:r>
    </w:p>
    <w:p w14:paraId="1A73E333" w14:textId="4B2AB85E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1"/>
          <w:szCs w:val="21"/>
          <w:highlight w:val="yellow"/>
        </w:rPr>
      </w:pP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1"/>
          <w:szCs w:val="21"/>
          <w:highlight w:val="yellow"/>
        </w:rPr>
        <w:t xml:space="preserve">     </w:t>
      </w: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1"/>
          <w:szCs w:val="21"/>
          <w:highlight w:val="yellow"/>
          <w:u w:val="single"/>
        </w:rPr>
        <w:t>Mean values</w:t>
      </w:r>
    </w:p>
    <w:p w14:paraId="16640419" w14:textId="7D21761E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</w:pP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 xml:space="preserve">Points     3.596563 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Score      3.217250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Weigh     17.848750</w:t>
      </w:r>
    </w:p>
    <w:p w14:paraId="1EE0E476" w14:textId="1A839640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1"/>
          <w:szCs w:val="21"/>
          <w:highlight w:val="yellow"/>
        </w:rPr>
      </w:pPr>
    </w:p>
    <w:p w14:paraId="475523F4" w14:textId="6545A94F" w:rsidR="74D2E19C" w:rsidRPr="00023322" w:rsidRDefault="74D2E19C" w:rsidP="74D2E19C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#Median Values for </w:t>
      </w:r>
      <w:proofErr w:type="gramStart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Points ,Score</w:t>
      </w:r>
      <w:proofErr w:type="gram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,Weigh :</w:t>
      </w:r>
    </w:p>
    <w:p w14:paraId="3A21083E" w14:textId="27730512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</w:pP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  <w:u w:val="single"/>
        </w:rPr>
        <w:t>Median values</w:t>
      </w:r>
    </w:p>
    <w:p w14:paraId="249D9139" w14:textId="551BCB4D" w:rsidR="74D2E19C" w:rsidRPr="00023322" w:rsidRDefault="74D2E19C" w:rsidP="74D2E19C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4"/>
          <w:szCs w:val="24"/>
          <w:highlight w:val="yellow"/>
        </w:rPr>
      </w:pP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Points     3.695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Score      3.325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Weigh     17.710</w:t>
      </w:r>
    </w:p>
    <w:p w14:paraId="2C232EE1" w14:textId="3D34F7C2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#Mode Values for </w:t>
      </w:r>
      <w:proofErr w:type="spellStart"/>
      <w:proofErr w:type="gramStart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Points,Score</w:t>
      </w:r>
      <w:proofErr w:type="gram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,Weigh</w:t>
      </w:r>
      <w:proofErr w:type="spell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</w:t>
      </w: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:</w:t>
      </w:r>
    </w:p>
    <w:p w14:paraId="1EFEF536" w14:textId="5F900E6A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  <w:u w:val="single"/>
        </w:rPr>
      </w:pP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  <w:u w:val="single"/>
        </w:rPr>
        <w:t>Mode value are as fallows</w:t>
      </w:r>
    </w:p>
    <w:p w14:paraId="1D78873A" w14:textId="29671F7C" w:rsidR="74D2E19C" w:rsidRPr="00023322" w:rsidRDefault="74D2E19C" w:rsidP="74D2E19C">
      <w:pPr>
        <w:rPr>
          <w:color w:val="538135" w:themeColor="accent6" w:themeShade="BF"/>
          <w:highlight w:val="yellow"/>
        </w:rPr>
      </w:pPr>
      <w:r w:rsidRPr="00023322">
        <w:rPr>
          <w:noProof/>
          <w:color w:val="538135" w:themeColor="accent6" w:themeShade="BF"/>
          <w:highlight w:val="yellow"/>
        </w:rPr>
        <w:drawing>
          <wp:inline distT="0" distB="0" distL="0" distR="0" wp14:anchorId="27F1F259" wp14:editId="2ABC43BC">
            <wp:extent cx="2656250" cy="1176563"/>
            <wp:effectExtent l="0" t="0" r="0" b="0"/>
            <wp:docPr id="1185496468" name="Picture 1185496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4" t="71654" r="68533" b="16461"/>
                    <a:stretch>
                      <a:fillRect/>
                    </a:stretch>
                  </pic:blipFill>
                  <pic:spPr>
                    <a:xfrm>
                      <a:off x="0" y="0"/>
                      <a:ext cx="2656250" cy="117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5DA8" w14:textId="1885F1AB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#</w:t>
      </w:r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</w:t>
      </w:r>
      <w:proofErr w:type="gramStart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Variance  for</w:t>
      </w:r>
      <w:proofErr w:type="gram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Points , score ,weigh </w:t>
      </w: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:</w:t>
      </w:r>
    </w:p>
    <w:p w14:paraId="58DCDC3E" w14:textId="11724EC3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Points    0.285881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Score     0.957379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Weigh     3.193166</w:t>
      </w:r>
    </w:p>
    <w:p w14:paraId="19AD303C" w14:textId="789799DB" w:rsidR="74D2E19C" w:rsidRPr="00023322" w:rsidRDefault="74D2E19C" w:rsidP="74D2E19C">
      <w:pPr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</w:pPr>
    </w:p>
    <w:p w14:paraId="21C34CCF" w14:textId="19D28D7F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#</w:t>
      </w:r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Standard </w:t>
      </w:r>
      <w:proofErr w:type="gramStart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deviation  for</w:t>
      </w:r>
      <w:proofErr w:type="gram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Points , score ,weigh </w:t>
      </w: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:</w:t>
      </w:r>
    </w:p>
    <w:p w14:paraId="37B52266" w14:textId="225BEE63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lastRenderedPageBreak/>
        <w:t>Points    0.534679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Score     0.978457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Weigh     1.786943</w:t>
      </w:r>
    </w:p>
    <w:p w14:paraId="0559D93C" w14:textId="11163B43" w:rsidR="74D2E19C" w:rsidRPr="00023322" w:rsidRDefault="74D2E19C" w:rsidP="74D2E19C">
      <w:pPr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</w:pPr>
    </w:p>
    <w:p w14:paraId="56AD32DF" w14:textId="286A42E3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#</w:t>
      </w:r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Range for </w:t>
      </w:r>
      <w:proofErr w:type="gramStart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Points ,</w:t>
      </w:r>
      <w:proofErr w:type="gram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score ,weigh </w:t>
      </w: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:</w:t>
      </w:r>
    </w:p>
    <w:p w14:paraId="505B45A3" w14:textId="28C1E142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proofErr w:type="spellStart"/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Minmum</w:t>
      </w:r>
      <w:proofErr w:type="spellEnd"/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values:</w:t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 xml:space="preserve"> </w:t>
      </w:r>
    </w:p>
    <w:p w14:paraId="5AF927CE" w14:textId="20D6466E" w:rsidR="74D2E19C" w:rsidRPr="00023322" w:rsidRDefault="74D2E19C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Points     2.76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Score      1.513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Weigh      14.5</w:t>
      </w:r>
    </w:p>
    <w:p w14:paraId="50E2068A" w14:textId="7D2ECB73" w:rsidR="74D2E19C" w:rsidRPr="00023322" w:rsidRDefault="74D2E19C" w:rsidP="74D2E19C">
      <w:pPr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</w:pPr>
    </w:p>
    <w:p w14:paraId="43180611" w14:textId="03D6BEF3" w:rsidR="74D2E19C" w:rsidRPr="00023322" w:rsidRDefault="74D2E19C" w:rsidP="74D2E19C">
      <w:pPr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</w:pP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Maximum values:</w:t>
      </w:r>
    </w:p>
    <w:p w14:paraId="4031A1EB" w14:textId="13B5C68E" w:rsidR="74D2E19C" w:rsidRDefault="74D2E19C" w:rsidP="74D2E19C">
      <w:pPr>
        <w:rPr>
          <w:rFonts w:ascii="Consolas" w:eastAsia="Consolas" w:hAnsi="Consolas" w:cs="Consolas"/>
          <w:color w:val="538135" w:themeColor="accent6" w:themeShade="BF"/>
          <w:sz w:val="21"/>
          <w:szCs w:val="21"/>
        </w:rPr>
      </w:pP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Points              4.93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Score              5.424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color w:val="538135" w:themeColor="accent6" w:themeShade="BF"/>
          <w:sz w:val="21"/>
          <w:szCs w:val="21"/>
          <w:highlight w:val="yellow"/>
        </w:rPr>
        <w:t>Weigh               22.9</w:t>
      </w:r>
    </w:p>
    <w:p w14:paraId="3F8EF0B4" w14:textId="00A349C2" w:rsidR="00023322" w:rsidRDefault="00023322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>
        <w:rPr>
          <w:noProof/>
          <w:color w:val="538135" w:themeColor="accent6" w:themeShade="BF"/>
          <w:sz w:val="28"/>
          <w:szCs w:val="28"/>
        </w:rPr>
        <w:drawing>
          <wp:inline distT="0" distB="0" distL="0" distR="0" wp14:anchorId="2AD421F4" wp14:editId="15515B22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2672" w14:textId="2B865A9F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Comments:</w:t>
      </w:r>
    </w:p>
    <w:p w14:paraId="1786374E" w14:textId="32683C4D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For Points dataset:</w:t>
      </w:r>
    </w:p>
    <w:p w14:paraId="13046CFA" w14:textId="5C4F59D4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1) The data is concentrated around Median</w:t>
      </w:r>
    </w:p>
    <w:p w14:paraId="2BD56ACB" w14:textId="77777777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2) There are no </w:t>
      </w:r>
      <w:proofErr w:type="spellStart"/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outliars</w:t>
      </w:r>
      <w:proofErr w:type="spellEnd"/>
    </w:p>
    <w:p w14:paraId="356EBB86" w14:textId="77777777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3) The distribution is Right skewed</w:t>
      </w:r>
    </w:p>
    <w:p w14:paraId="0FCA6741" w14:textId="3A3452A9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For Score dataset:</w:t>
      </w:r>
    </w:p>
    <w:p w14:paraId="62E7E0E2" w14:textId="77777777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1) The data is concentrated around Median</w:t>
      </w:r>
    </w:p>
    <w:p w14:paraId="74AB27BF" w14:textId="77777777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2) There are 3 </w:t>
      </w:r>
      <w:proofErr w:type="spellStart"/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Outliars</w:t>
      </w:r>
      <w:proofErr w:type="spellEnd"/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: 5.250, 5.424, 5.345</w:t>
      </w:r>
    </w:p>
    <w:p w14:paraId="578C09FE" w14:textId="77777777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lastRenderedPageBreak/>
        <w:t xml:space="preserve">    3) The distribution is Left skewed</w:t>
      </w:r>
    </w:p>
    <w:p w14:paraId="07C4F5F7" w14:textId="4F42FA60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For Weigh dataset:</w:t>
      </w:r>
    </w:p>
    <w:p w14:paraId="2A1CBE34" w14:textId="77777777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1) The data is concentrated around Median</w:t>
      </w:r>
    </w:p>
    <w:p w14:paraId="2BB99095" w14:textId="77777777" w:rsidR="00B03A33" w:rsidRPr="00B03A33" w:rsidRDefault="00B03A33" w:rsidP="00B03A33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2) There is 1 </w:t>
      </w:r>
      <w:proofErr w:type="spellStart"/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Outliar</w:t>
      </w:r>
      <w:proofErr w:type="spellEnd"/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: 22.90</w:t>
      </w:r>
    </w:p>
    <w:p w14:paraId="501EC24F" w14:textId="016F42F5" w:rsidR="74D2E19C" w:rsidRPr="00B03A33" w:rsidRDefault="00B03A33" w:rsidP="74D2E19C">
      <w:pPr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B03A33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 xml:space="preserve">    3) The distribution is Left skewed</w:t>
      </w:r>
    </w:p>
    <w:p w14:paraId="0B966207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734329E0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6A94BFF2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6A5CDD63" w14:textId="77777777" w:rsidR="00266B62" w:rsidRDefault="00266B62" w:rsidP="74D2E19C">
      <w:pPr>
        <w:ind w:left="720"/>
        <w:rPr>
          <w:color w:val="000000" w:themeColor="text1"/>
          <w:sz w:val="28"/>
          <w:szCs w:val="28"/>
          <w:shd w:val="clear" w:color="auto" w:fill="FFFFFF"/>
        </w:rPr>
      </w:pPr>
      <w:r w:rsidRPr="74D2E19C">
        <w:rPr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56042C" w14:textId="2D7BFFD9" w:rsidR="00BC5748" w:rsidRPr="00735587" w:rsidRDefault="74D2E19C" w:rsidP="74D2E19C">
      <w:pPr>
        <w:ind w:left="720"/>
        <w:rPr>
          <w:color w:val="538135" w:themeColor="accent6" w:themeShade="BF"/>
          <w:sz w:val="28"/>
          <w:szCs w:val="28"/>
        </w:rPr>
      </w:pPr>
      <w:proofErr w:type="gramStart"/>
      <w:r w:rsidRPr="00735587">
        <w:rPr>
          <w:color w:val="538135" w:themeColor="accent6" w:themeShade="BF"/>
          <w:sz w:val="28"/>
          <w:szCs w:val="28"/>
        </w:rPr>
        <w:t>Answer :</w:t>
      </w:r>
      <w:proofErr w:type="gramEnd"/>
    </w:p>
    <w:p w14:paraId="520A4344" w14:textId="790E4F00" w:rsidR="00BC5748" w:rsidRPr="00023322" w:rsidRDefault="74D2E19C" w:rsidP="74D2E19C">
      <w:pPr>
        <w:ind w:left="720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Number of patients = 9 #there are nine members of patients</w:t>
      </w:r>
    </w:p>
    <w:p w14:paraId="7257A848" w14:textId="7C0398FA" w:rsidR="00BC5748" w:rsidRPr="00023322" w:rsidRDefault="74D2E19C" w:rsidP="74D2E19C">
      <w:pPr>
        <w:ind w:left="720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Probability=1/9</w:t>
      </w:r>
    </w:p>
    <w:p w14:paraId="1651F9EB" w14:textId="3A332684" w:rsidR="00BC5748" w:rsidRPr="00023322" w:rsidRDefault="74D2E19C" w:rsidP="74D2E19C">
      <w:pPr>
        <w:ind w:left="720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Sum of their weight of patients =108+110+123+134+135+145+167+187+199</w:t>
      </w:r>
    </w:p>
    <w:p w14:paraId="75143089" w14:textId="6D88B488" w:rsidR="00BC5748" w:rsidRPr="00023322" w:rsidRDefault="74D2E19C" w:rsidP="74D2E19C">
      <w:pPr>
        <w:ind w:left="720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=1308</w:t>
      </w:r>
    </w:p>
    <w:p w14:paraId="3ECC5CF4" w14:textId="0A61FAC3" w:rsidR="00BC5748" w:rsidRPr="00023322" w:rsidRDefault="74D2E19C" w:rsidP="74D2E19C">
      <w:pPr>
        <w:ind w:left="720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Expected weight=sum of probability*sum of values</w:t>
      </w:r>
    </w:p>
    <w:p w14:paraId="4544947D" w14:textId="18B654A9" w:rsidR="00BC5748" w:rsidRPr="00023322" w:rsidRDefault="74D2E19C" w:rsidP="74D2E19C">
      <w:pPr>
        <w:ind w:left="720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      =1308/9</w:t>
      </w:r>
    </w:p>
    <w:p w14:paraId="5F562632" w14:textId="51D155A8" w:rsidR="00BC5748" w:rsidRPr="00735587" w:rsidRDefault="74D2E19C" w:rsidP="74D2E19C">
      <w:pPr>
        <w:ind w:left="720"/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Expected weight of patients=</w:t>
      </w:r>
      <w:r w:rsidRPr="00023322">
        <w:rPr>
          <w:b/>
          <w:bCs/>
          <w:color w:val="538135" w:themeColor="accent6" w:themeShade="BF"/>
          <w:sz w:val="28"/>
          <w:szCs w:val="28"/>
          <w:highlight w:val="yellow"/>
          <w:u w:val="single"/>
        </w:rPr>
        <w:t>145 pounds</w:t>
      </w:r>
    </w:p>
    <w:p w14:paraId="3DEEC669" w14:textId="45E744D9" w:rsidR="00BC5748" w:rsidRPr="00735587" w:rsidRDefault="00BC5748" w:rsidP="74D2E19C">
      <w:pPr>
        <w:ind w:left="720"/>
        <w:rPr>
          <w:color w:val="538135" w:themeColor="accent6" w:themeShade="BF"/>
          <w:sz w:val="28"/>
          <w:szCs w:val="28"/>
          <w:shd w:val="clear" w:color="auto" w:fill="FFFFFF"/>
        </w:rPr>
      </w:pPr>
    </w:p>
    <w:p w14:paraId="00EF9A06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11F77E59" w14:textId="77777777" w:rsidR="00707DE3" w:rsidRPr="00B12A3A" w:rsidRDefault="009D6E8A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765596EA" w14:textId="77777777" w:rsidR="00707DE3" w:rsidRDefault="74D2E19C" w:rsidP="74D2E19C">
      <w:pPr>
        <w:rPr>
          <w:b/>
          <w:bCs/>
          <w:sz w:val="28"/>
          <w:szCs w:val="28"/>
        </w:rPr>
      </w:pPr>
      <w:r w:rsidRPr="74D2E19C">
        <w:rPr>
          <w:b/>
          <w:bCs/>
          <w:sz w:val="24"/>
          <w:szCs w:val="24"/>
        </w:rPr>
        <w:t xml:space="preserve">Use </w:t>
      </w:r>
      <w:r w:rsidRPr="74D2E19C">
        <w:rPr>
          <w:b/>
          <w:bCs/>
          <w:sz w:val="28"/>
          <w:szCs w:val="28"/>
        </w:rPr>
        <w:t>Q9_a.csv</w:t>
      </w:r>
    </w:p>
    <w:p w14:paraId="4E1FA1AB" w14:textId="78642037" w:rsidR="74D2E19C" w:rsidRDefault="74D2E19C" w:rsidP="74D2E19C">
      <w:pPr>
        <w:rPr>
          <w:b/>
          <w:bCs/>
          <w:sz w:val="28"/>
          <w:szCs w:val="28"/>
        </w:rPr>
      </w:pPr>
      <w:proofErr w:type="gramStart"/>
      <w:r w:rsidRPr="74D2E19C">
        <w:rPr>
          <w:b/>
          <w:bCs/>
          <w:sz w:val="28"/>
          <w:szCs w:val="28"/>
        </w:rPr>
        <w:t>Answer :</w:t>
      </w:r>
      <w:proofErr w:type="gramEnd"/>
    </w:p>
    <w:p w14:paraId="65D8AC26" w14:textId="2E14FD9D" w:rsidR="74D2E19C" w:rsidRPr="00023322" w:rsidRDefault="74D2E19C" w:rsidP="74D2E19C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b/>
          <w:bCs/>
          <w:color w:val="538135" w:themeColor="accent6" w:themeShade="BF"/>
          <w:sz w:val="28"/>
          <w:szCs w:val="28"/>
          <w:highlight w:val="yellow"/>
        </w:rPr>
        <w:t xml:space="preserve">#Skewness </w:t>
      </w:r>
    </w:p>
    <w:p w14:paraId="5C1E6B14" w14:textId="54580AC2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</w:pP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speed   -0.117510</w:t>
      </w:r>
    </w:p>
    <w:p w14:paraId="7062BE33" w14:textId="696CDC4E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</w:pPr>
      <w:proofErr w:type="spellStart"/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lastRenderedPageBreak/>
        <w:t>dist</w:t>
      </w:r>
      <w:proofErr w:type="spellEnd"/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 xml:space="preserve">     0.806895</w:t>
      </w:r>
    </w:p>
    <w:p w14:paraId="1D8DFEF2" w14:textId="17B950CB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</w:pPr>
    </w:p>
    <w:p w14:paraId="755EC751" w14:textId="627A5004" w:rsidR="74D2E19C" w:rsidRPr="00023322" w:rsidRDefault="74D2E19C" w:rsidP="74D2E19C">
      <w:pPr>
        <w:rPr>
          <w:b/>
          <w:bCs/>
          <w:color w:val="538135" w:themeColor="accent6" w:themeShade="BF"/>
          <w:sz w:val="28"/>
          <w:szCs w:val="28"/>
          <w:highlight w:val="yellow"/>
        </w:rPr>
      </w:pPr>
      <w:r w:rsidRPr="00023322">
        <w:rPr>
          <w:b/>
          <w:bCs/>
          <w:color w:val="538135" w:themeColor="accent6" w:themeShade="BF"/>
          <w:sz w:val="28"/>
          <w:szCs w:val="28"/>
          <w:highlight w:val="yellow"/>
        </w:rPr>
        <w:t>#</w:t>
      </w:r>
      <w:proofErr w:type="gramStart"/>
      <w:r w:rsidRPr="00023322">
        <w:rPr>
          <w:b/>
          <w:bCs/>
          <w:color w:val="538135" w:themeColor="accent6" w:themeShade="BF"/>
          <w:sz w:val="28"/>
          <w:szCs w:val="28"/>
          <w:highlight w:val="yellow"/>
        </w:rPr>
        <w:t>kurtosis</w:t>
      </w:r>
      <w:proofErr w:type="gramEnd"/>
    </w:p>
    <w:p w14:paraId="2449BB1E" w14:textId="5EB044E2" w:rsidR="74D2E19C" w:rsidRPr="00735587" w:rsidRDefault="74D2E19C" w:rsidP="74D2E19C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023322"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highlight w:val="yellow"/>
        </w:rPr>
        <w:t>s</w:t>
      </w:r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peed   -0.508994</w:t>
      </w:r>
      <w:r w:rsidRPr="00023322">
        <w:rPr>
          <w:color w:val="538135" w:themeColor="accent6" w:themeShade="BF"/>
          <w:highlight w:val="yellow"/>
        </w:rPr>
        <w:br/>
      </w:r>
      <w:proofErr w:type="spellStart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dist</w:t>
      </w:r>
      <w:proofErr w:type="spellEnd"/>
      <w:r w:rsidRPr="00023322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 xml:space="preserve">     0.405053</w:t>
      </w:r>
    </w:p>
    <w:p w14:paraId="02E72EEC" w14:textId="78EDE38A" w:rsidR="74D2E19C" w:rsidRDefault="74D2E19C" w:rsidP="74D2E19C">
      <w:pPr>
        <w:rPr>
          <w:rFonts w:ascii="Consolas" w:eastAsia="Consolas" w:hAnsi="Consolas" w:cs="Consolas"/>
          <w:b/>
          <w:bCs/>
          <w:color w:val="000000" w:themeColor="text1"/>
          <w:sz w:val="24"/>
          <w:szCs w:val="24"/>
        </w:rPr>
      </w:pPr>
    </w:p>
    <w:p w14:paraId="424094B6" w14:textId="32D72B18" w:rsidR="74D2E19C" w:rsidRDefault="74D2E19C" w:rsidP="74D2E19C"/>
    <w:p w14:paraId="6B5DB762" w14:textId="53034092" w:rsidR="74D2E19C" w:rsidRDefault="74D2E19C" w:rsidP="74D2E19C">
      <w:r>
        <w:rPr>
          <w:noProof/>
        </w:rPr>
        <w:drawing>
          <wp:inline distT="0" distB="0" distL="0" distR="0" wp14:anchorId="5F955486" wp14:editId="564B75FC">
            <wp:extent cx="5181600" cy="2371725"/>
            <wp:effectExtent l="0" t="0" r="0" b="0"/>
            <wp:docPr id="1525391968" name="Picture 1525391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C507" w14:textId="0D33824D" w:rsidR="74D2E19C" w:rsidRDefault="74D2E19C" w:rsidP="74D2E19C">
      <w:r>
        <w:rPr>
          <w:noProof/>
        </w:rPr>
        <w:drawing>
          <wp:inline distT="0" distB="0" distL="0" distR="0" wp14:anchorId="1B00BBA8" wp14:editId="701BE62C">
            <wp:extent cx="4572000" cy="2609850"/>
            <wp:effectExtent l="0" t="0" r="0" b="0"/>
            <wp:docPr id="433155537" name="Picture 43315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08DF" w14:textId="1F896200" w:rsidR="74D2E19C" w:rsidRDefault="74D2E19C" w:rsidP="74D2E19C"/>
    <w:p w14:paraId="5817D329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AEF614E" w14:textId="77777777" w:rsidR="00707DE3" w:rsidRDefault="74D2E19C" w:rsidP="74D2E19C">
      <w:pPr>
        <w:rPr>
          <w:b/>
          <w:bCs/>
          <w:sz w:val="28"/>
          <w:szCs w:val="28"/>
        </w:rPr>
      </w:pPr>
      <w:r w:rsidRPr="74D2E19C">
        <w:rPr>
          <w:b/>
          <w:bCs/>
          <w:sz w:val="28"/>
          <w:szCs w:val="28"/>
        </w:rPr>
        <w:t>Use Q9_b.csv</w:t>
      </w:r>
    </w:p>
    <w:p w14:paraId="2B8722C8" w14:textId="0F858819" w:rsidR="74D2E19C" w:rsidRDefault="74D2E19C" w:rsidP="74D2E19C">
      <w:pPr>
        <w:rPr>
          <w:b/>
          <w:bCs/>
          <w:sz w:val="28"/>
          <w:szCs w:val="28"/>
        </w:rPr>
      </w:pPr>
      <w:proofErr w:type="gramStart"/>
      <w:r w:rsidRPr="74D2E19C">
        <w:rPr>
          <w:b/>
          <w:bCs/>
          <w:sz w:val="28"/>
          <w:szCs w:val="28"/>
        </w:rPr>
        <w:lastRenderedPageBreak/>
        <w:t>Answer :</w:t>
      </w:r>
      <w:proofErr w:type="gramEnd"/>
    </w:p>
    <w:p w14:paraId="58D2DA01" w14:textId="415F55EC" w:rsidR="74D2E19C" w:rsidRPr="00023322" w:rsidRDefault="74D2E19C" w:rsidP="74D2E19C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b/>
          <w:bCs/>
          <w:color w:val="538135" w:themeColor="accent6" w:themeShade="BF"/>
          <w:sz w:val="28"/>
          <w:szCs w:val="28"/>
          <w:highlight w:val="yellow"/>
        </w:rPr>
        <w:t>#Skewness</w:t>
      </w:r>
    </w:p>
    <w:p w14:paraId="4159346A" w14:textId="6FB16AED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</w:pP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SP            1.611450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WT           -0.614753</w:t>
      </w:r>
    </w:p>
    <w:p w14:paraId="4ADC4FE2" w14:textId="6001ADB0" w:rsidR="74D2E19C" w:rsidRPr="00023322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</w:pPr>
    </w:p>
    <w:p w14:paraId="4DE25BFE" w14:textId="627A5004" w:rsidR="74D2E19C" w:rsidRPr="00023322" w:rsidRDefault="74D2E19C" w:rsidP="74D2E19C">
      <w:pPr>
        <w:rPr>
          <w:b/>
          <w:bCs/>
          <w:color w:val="538135" w:themeColor="accent6" w:themeShade="BF"/>
          <w:sz w:val="28"/>
          <w:szCs w:val="28"/>
          <w:highlight w:val="yellow"/>
        </w:rPr>
      </w:pPr>
      <w:r w:rsidRPr="00023322">
        <w:rPr>
          <w:b/>
          <w:bCs/>
          <w:color w:val="538135" w:themeColor="accent6" w:themeShade="BF"/>
          <w:sz w:val="28"/>
          <w:szCs w:val="28"/>
          <w:highlight w:val="yellow"/>
        </w:rPr>
        <w:t>#</w:t>
      </w:r>
      <w:proofErr w:type="gramStart"/>
      <w:r w:rsidRPr="00023322">
        <w:rPr>
          <w:b/>
          <w:bCs/>
          <w:color w:val="538135" w:themeColor="accent6" w:themeShade="BF"/>
          <w:sz w:val="28"/>
          <w:szCs w:val="28"/>
          <w:highlight w:val="yellow"/>
        </w:rPr>
        <w:t>kurtosis</w:t>
      </w:r>
      <w:proofErr w:type="gramEnd"/>
    </w:p>
    <w:p w14:paraId="1A4B53B1" w14:textId="71B51FB9" w:rsidR="74D2E19C" w:rsidRPr="00735587" w:rsidRDefault="74D2E19C" w:rsidP="74D2E19C">
      <w:pPr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</w:rPr>
      </w:pP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SP            2.977329</w:t>
      </w:r>
      <w:r w:rsidRPr="00023322">
        <w:rPr>
          <w:color w:val="538135" w:themeColor="accent6" w:themeShade="BF"/>
          <w:highlight w:val="yellow"/>
        </w:rPr>
        <w:br/>
      </w:r>
      <w:r w:rsidRPr="00023322">
        <w:rPr>
          <w:rFonts w:ascii="Consolas" w:eastAsia="Consolas" w:hAnsi="Consolas" w:cs="Consolas"/>
          <w:b/>
          <w:bCs/>
          <w:color w:val="538135" w:themeColor="accent6" w:themeShade="BF"/>
          <w:sz w:val="24"/>
          <w:szCs w:val="24"/>
          <w:highlight w:val="yellow"/>
        </w:rPr>
        <w:t>WT            0.950291</w:t>
      </w:r>
    </w:p>
    <w:p w14:paraId="45FB0818" w14:textId="77777777" w:rsidR="00707DE3" w:rsidRDefault="00707DE3" w:rsidP="00707DE3">
      <w:pPr>
        <w:rPr>
          <w:b/>
          <w:sz w:val="28"/>
          <w:szCs w:val="28"/>
        </w:rPr>
      </w:pPr>
    </w:p>
    <w:p w14:paraId="15615DB5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049F31CB" w14:textId="77777777" w:rsidR="00707DE3" w:rsidRDefault="00707DE3" w:rsidP="00707DE3">
      <w:pPr>
        <w:rPr>
          <w:b/>
          <w:sz w:val="28"/>
          <w:szCs w:val="28"/>
        </w:rPr>
      </w:pPr>
    </w:p>
    <w:p w14:paraId="53128261" w14:textId="1D6C8BE8" w:rsidR="00707DE3" w:rsidRDefault="00E16F0E" w:rsidP="00707DE3">
      <w:r>
        <w:rPr>
          <w:noProof/>
        </w:rPr>
        <w:drawing>
          <wp:inline distT="0" distB="0" distL="0" distR="0" wp14:anchorId="128A5809" wp14:editId="62742998">
            <wp:extent cx="5932170" cy="309689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84BF" w14:textId="77777777" w:rsidR="00612087" w:rsidRPr="00612087" w:rsidRDefault="00612087" w:rsidP="007A0B7F">
      <w:pPr>
        <w:rPr>
          <w:b/>
          <w:bCs/>
          <w:color w:val="000000" w:themeColor="text1"/>
          <w:sz w:val="28"/>
          <w:szCs w:val="28"/>
        </w:rPr>
      </w:pPr>
      <w:proofErr w:type="gramStart"/>
      <w:r w:rsidRPr="00612087">
        <w:rPr>
          <w:b/>
          <w:bCs/>
          <w:color w:val="000000" w:themeColor="text1"/>
          <w:sz w:val="28"/>
          <w:szCs w:val="28"/>
        </w:rPr>
        <w:t>Answer :</w:t>
      </w:r>
      <w:proofErr w:type="gramEnd"/>
    </w:p>
    <w:p w14:paraId="280D5FBD" w14:textId="517E3D11" w:rsidR="007A0B7F" w:rsidRDefault="007A0B7F" w:rsidP="007A0B7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12087">
        <w:rPr>
          <w:sz w:val="28"/>
          <w:szCs w:val="28"/>
          <w:highlight w:val="yellow"/>
        </w:rPr>
        <w:t>The histograms peak has right skew and tail is on right. Mean &gt; Median. We have outliers on the higher side</w:t>
      </w:r>
      <w:r>
        <w:rPr>
          <w:sz w:val="28"/>
          <w:szCs w:val="28"/>
        </w:rPr>
        <w:t>.</w:t>
      </w:r>
    </w:p>
    <w:p w14:paraId="62486C05" w14:textId="77777777" w:rsidR="00707DE3" w:rsidRDefault="00707DE3" w:rsidP="00707DE3"/>
    <w:p w14:paraId="4101652C" w14:textId="10B6CDBB" w:rsidR="00266B62" w:rsidRDefault="00E16F0E" w:rsidP="00EB6B5E">
      <w:r>
        <w:rPr>
          <w:noProof/>
        </w:rPr>
        <w:lastRenderedPageBreak/>
        <w:drawing>
          <wp:inline distT="0" distB="0" distL="0" distR="0" wp14:anchorId="02FEE68B" wp14:editId="5A766B02">
            <wp:extent cx="2935605" cy="2958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41D8" w14:textId="099659B2" w:rsidR="00612087" w:rsidRDefault="00612087" w:rsidP="00EB6B5E">
      <w:proofErr w:type="gramStart"/>
      <w:r>
        <w:t>Answer :</w:t>
      </w:r>
      <w:proofErr w:type="gramEnd"/>
    </w:p>
    <w:p w14:paraId="67FBC2A0" w14:textId="2B1BBEB7" w:rsidR="00612087" w:rsidRDefault="00612087" w:rsidP="00EB6B5E">
      <w:r>
        <w:tab/>
      </w:r>
      <w:r w:rsidRPr="00612087">
        <w:rPr>
          <w:sz w:val="28"/>
          <w:szCs w:val="28"/>
          <w:highlight w:val="yellow"/>
        </w:rPr>
        <w:t xml:space="preserve">The boxplot has outliers </w:t>
      </w:r>
      <w:r w:rsidRPr="00612087">
        <w:rPr>
          <w:sz w:val="28"/>
          <w:szCs w:val="28"/>
          <w:highlight w:val="yellow"/>
        </w:rPr>
        <w:t xml:space="preserve">in upper quartile range and its Rightly </w:t>
      </w:r>
      <w:proofErr w:type="spellStart"/>
      <w:r w:rsidRPr="00612087">
        <w:rPr>
          <w:sz w:val="28"/>
          <w:szCs w:val="28"/>
          <w:highlight w:val="yellow"/>
        </w:rPr>
        <w:t>skweed</w:t>
      </w:r>
      <w:proofErr w:type="spellEnd"/>
    </w:p>
    <w:p w14:paraId="4B99056E" w14:textId="77777777" w:rsidR="00EB6B5E" w:rsidRPr="00EB6B5E" w:rsidRDefault="00EB6B5E" w:rsidP="00EB6B5E">
      <w:pPr>
        <w:rPr>
          <w:sz w:val="28"/>
          <w:szCs w:val="28"/>
        </w:rPr>
      </w:pPr>
    </w:p>
    <w:p w14:paraId="45C64590" w14:textId="6405E65F" w:rsidR="00EB6B5E" w:rsidRDefault="00CB08A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  <w:r w:rsidR="003F40C8" w:rsidRPr="003F40C8">
        <w:rPr>
          <w:b/>
          <w:sz w:val="28"/>
          <w:szCs w:val="28"/>
        </w:rPr>
        <w:t xml:space="preserve"> </w:t>
      </w:r>
      <w:r w:rsidR="003F40C8">
        <w:rPr>
          <w:b/>
          <w:sz w:val="28"/>
          <w:szCs w:val="28"/>
        </w:rPr>
        <w:t>Q</w:t>
      </w:r>
      <w:proofErr w:type="gramStart"/>
      <w:r w:rsidR="003F40C8">
        <w:rPr>
          <w:b/>
          <w:sz w:val="28"/>
          <w:szCs w:val="28"/>
        </w:rPr>
        <w:t>11</w:t>
      </w:r>
      <w:r w:rsidR="003F40C8" w:rsidRPr="00EB6B5E">
        <w:rPr>
          <w:b/>
          <w:sz w:val="28"/>
          <w:szCs w:val="28"/>
        </w:rPr>
        <w:t>)</w:t>
      </w:r>
      <w:r w:rsidR="003F40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3F40C8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3F40C8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3F40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="003F40C8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 w:rsidR="003F40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3F40C8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3F40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</w:t>
      </w:r>
    </w:p>
    <w:p w14:paraId="6A55A1EA" w14:textId="47DAEF30" w:rsidR="00C706E2" w:rsidRPr="00735587" w:rsidRDefault="00C706E2" w:rsidP="00657912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735587">
        <w:rPr>
          <w:color w:val="538135" w:themeColor="accent6" w:themeShade="BF"/>
          <w:sz w:val="21"/>
          <w:szCs w:val="21"/>
        </w:rPr>
        <w:t>Answer:</w:t>
      </w:r>
    </w:p>
    <w:p w14:paraId="3516ED27" w14:textId="77777777" w:rsidR="00C706E2" w:rsidRPr="00735587" w:rsidRDefault="00C706E2" w:rsidP="00657912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</w:rPr>
      </w:pPr>
    </w:p>
    <w:p w14:paraId="120A4CEB" w14:textId="60A663F5" w:rsidR="00657912" w:rsidRPr="00023322" w:rsidRDefault="00657912" w:rsidP="00657912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  <w:highlight w:val="yellow"/>
        </w:rPr>
      </w:pPr>
      <w:r w:rsidRPr="00023322">
        <w:rPr>
          <w:color w:val="538135" w:themeColor="accent6" w:themeShade="BF"/>
          <w:sz w:val="21"/>
          <w:szCs w:val="21"/>
          <w:highlight w:val="yellow"/>
        </w:rPr>
        <w:t>Mean at 94% confidence interval is: [143.5762 256.4238]</w:t>
      </w:r>
    </w:p>
    <w:p w14:paraId="30C95849" w14:textId="77777777" w:rsidR="00C706E2" w:rsidRPr="00023322" w:rsidRDefault="00C706E2" w:rsidP="00C706E2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  <w:highlight w:val="yellow"/>
        </w:rPr>
      </w:pPr>
      <w:r w:rsidRPr="00023322">
        <w:rPr>
          <w:color w:val="538135" w:themeColor="accent6" w:themeShade="BF"/>
          <w:sz w:val="21"/>
          <w:szCs w:val="21"/>
          <w:highlight w:val="yellow"/>
        </w:rPr>
        <w:t>Mean at 98% confidence interval is: [130.2096 269.7904]</w:t>
      </w:r>
    </w:p>
    <w:p w14:paraId="522B8015" w14:textId="77777777" w:rsidR="00C706E2" w:rsidRPr="00735587" w:rsidRDefault="00C706E2" w:rsidP="00C706E2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</w:rPr>
      </w:pPr>
      <w:r w:rsidRPr="00023322">
        <w:rPr>
          <w:color w:val="538135" w:themeColor="accent6" w:themeShade="BF"/>
          <w:sz w:val="21"/>
          <w:szCs w:val="21"/>
          <w:highlight w:val="yellow"/>
        </w:rPr>
        <w:t>Mean at 96% confidence interval is: [138.3875 261.6125]</w:t>
      </w:r>
    </w:p>
    <w:p w14:paraId="1C702A68" w14:textId="4CBCDA78" w:rsidR="007D581B" w:rsidRPr="00657912" w:rsidRDefault="007D581B" w:rsidP="006579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8FE404" w14:textId="77777777" w:rsidR="00E36978" w:rsidRDefault="00E369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84C7941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</w:t>
      </w:r>
      <w:proofErr w:type="gramStart"/>
      <w:r>
        <w:rPr>
          <w:b/>
          <w:color w:val="000000"/>
          <w:sz w:val="27"/>
          <w:szCs w:val="27"/>
          <w:shd w:val="clear" w:color="auto" w:fill="FFFFFF"/>
        </w:rPr>
        <w:t>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2E9CA36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1D6B83BA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mean,median</w:t>
      </w:r>
      <w:proofErr w:type="gramEnd"/>
      <w:r w:rsidRPr="00396AEA">
        <w:rPr>
          <w:color w:val="000000"/>
          <w:sz w:val="28"/>
          <w:szCs w:val="28"/>
          <w:shd w:val="clear" w:color="auto" w:fill="FFFFFF"/>
        </w:rPr>
        <w:t>,variance,standard</w:t>
      </w:r>
      <w:proofErr w:type="spell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821BE60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A4E4C09" w14:textId="3D3C2178" w:rsidR="005421DE" w:rsidRPr="00023322" w:rsidRDefault="006638EE" w:rsidP="005421DE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  <w:highlight w:val="yellow"/>
        </w:rPr>
      </w:pPr>
      <w:ins w:id="0" w:author="Sagar NR">
        <w:r w:rsidRPr="00023322">
          <w:rPr>
            <w:color w:val="538135" w:themeColor="accent6" w:themeShade="BF"/>
            <w:sz w:val="28"/>
            <w:szCs w:val="28"/>
            <w:highlight w:val="yellow"/>
          </w:rPr>
          <w:t>Mean=</w:t>
        </w:r>
        <w:r w:rsidRPr="00023322">
          <w:rPr>
            <w:color w:val="538135" w:themeColor="accent6" w:themeShade="BF"/>
            <w:sz w:val="21"/>
            <w:szCs w:val="21"/>
            <w:highlight w:val="yellow"/>
          </w:rPr>
          <w:t xml:space="preserve"> 41.0</w:t>
        </w:r>
      </w:ins>
    </w:p>
    <w:p w14:paraId="76A44748" w14:textId="609259A7" w:rsidR="00C04611" w:rsidRPr="00023322" w:rsidRDefault="00C04611" w:rsidP="00C04611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lastRenderedPageBreak/>
        <w:t>Median=</w:t>
      </w:r>
      <w:r w:rsidRPr="00023322">
        <w:rPr>
          <w:color w:val="538135" w:themeColor="accent6" w:themeShade="BF"/>
          <w:sz w:val="21"/>
          <w:szCs w:val="21"/>
          <w:highlight w:val="yellow"/>
        </w:rPr>
        <w:t xml:space="preserve"> 40.5</w:t>
      </w:r>
    </w:p>
    <w:p w14:paraId="3A8F72FE" w14:textId="790E659D" w:rsidR="003F42AD" w:rsidRPr="00023322" w:rsidRDefault="00C04611" w:rsidP="003F42AD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Variance=</w:t>
      </w:r>
      <w:r w:rsidR="003F42AD" w:rsidRPr="00023322">
        <w:rPr>
          <w:color w:val="538135" w:themeColor="accent6" w:themeShade="BF"/>
          <w:sz w:val="21"/>
          <w:szCs w:val="21"/>
          <w:highlight w:val="yellow"/>
        </w:rPr>
        <w:t xml:space="preserve"> 25.529412</w:t>
      </w:r>
    </w:p>
    <w:p w14:paraId="644E4938" w14:textId="216F24CE" w:rsidR="003F42AD" w:rsidRPr="00023322" w:rsidRDefault="003F42AD" w:rsidP="003F42AD">
      <w:pPr>
        <w:pStyle w:val="HTMLPreformatted"/>
        <w:shd w:val="clear" w:color="auto" w:fill="FFFFFF"/>
        <w:wordWrap w:val="0"/>
        <w:textAlignment w:val="baseline"/>
        <w:rPr>
          <w:color w:val="538135" w:themeColor="accent6" w:themeShade="BF"/>
          <w:sz w:val="21"/>
          <w:szCs w:val="21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Standard deviation=</w:t>
      </w:r>
      <w:r w:rsidRPr="00023322">
        <w:rPr>
          <w:color w:val="538135" w:themeColor="accent6" w:themeShade="BF"/>
          <w:sz w:val="21"/>
          <w:szCs w:val="21"/>
          <w:highlight w:val="yellow"/>
        </w:rPr>
        <w:t xml:space="preserve"> 5.052664</w:t>
      </w:r>
    </w:p>
    <w:p w14:paraId="1299C43A" w14:textId="1867CFE6" w:rsidR="00CB08A5" w:rsidRPr="00023322" w:rsidRDefault="00CB08A5" w:rsidP="00CB08A5">
      <w:pPr>
        <w:rPr>
          <w:color w:val="538135" w:themeColor="accent6" w:themeShade="BF"/>
          <w:sz w:val="28"/>
          <w:szCs w:val="28"/>
          <w:highlight w:val="yellow"/>
        </w:rPr>
      </w:pPr>
    </w:p>
    <w:p w14:paraId="1AC2C2A6" w14:textId="79C06163" w:rsidR="00DE37A6" w:rsidRPr="00023322" w:rsidRDefault="00DE37A6" w:rsidP="00CB08A5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Average marks </w:t>
      </w:r>
      <w:r w:rsidR="006638EE" w:rsidRPr="00023322">
        <w:rPr>
          <w:color w:val="538135" w:themeColor="accent6" w:themeShade="BF"/>
          <w:sz w:val="28"/>
          <w:szCs w:val="28"/>
          <w:highlight w:val="yellow"/>
        </w:rPr>
        <w:t>scored by the</w:t>
      </w: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student</w:t>
      </w:r>
      <w:r w:rsidR="001249EE" w:rsidRPr="00023322">
        <w:rPr>
          <w:color w:val="538135" w:themeColor="accent6" w:themeShade="BF"/>
          <w:sz w:val="28"/>
          <w:szCs w:val="28"/>
          <w:highlight w:val="yellow"/>
        </w:rPr>
        <w:t xml:space="preserve"> </w:t>
      </w:r>
      <w:r w:rsidR="006638EE" w:rsidRPr="00023322">
        <w:rPr>
          <w:color w:val="538135" w:themeColor="accent6" w:themeShade="BF"/>
          <w:sz w:val="28"/>
          <w:szCs w:val="28"/>
          <w:highlight w:val="yellow"/>
        </w:rPr>
        <w:t>is</w:t>
      </w:r>
      <w:r w:rsidR="00760735" w:rsidRPr="00023322">
        <w:rPr>
          <w:color w:val="538135" w:themeColor="accent6" w:themeShade="BF"/>
          <w:sz w:val="28"/>
          <w:szCs w:val="28"/>
          <w:highlight w:val="yellow"/>
        </w:rPr>
        <w:t xml:space="preserve"> </w:t>
      </w:r>
      <w:r w:rsidR="001249EE" w:rsidRPr="00023322">
        <w:rPr>
          <w:color w:val="538135" w:themeColor="accent6" w:themeShade="BF"/>
          <w:sz w:val="28"/>
          <w:szCs w:val="28"/>
          <w:highlight w:val="yellow"/>
        </w:rPr>
        <w:t>41</w:t>
      </w:r>
      <w:r w:rsidR="002114E1" w:rsidRPr="00023322">
        <w:rPr>
          <w:color w:val="538135" w:themeColor="accent6" w:themeShade="BF"/>
          <w:sz w:val="28"/>
          <w:szCs w:val="28"/>
          <w:highlight w:val="yellow"/>
        </w:rPr>
        <w:t xml:space="preserve"> </w:t>
      </w:r>
    </w:p>
    <w:p w14:paraId="73B58C63" w14:textId="1B3AC46E" w:rsidR="002114E1" w:rsidRPr="00023322" w:rsidRDefault="002114E1" w:rsidP="00CB08A5">
      <w:pPr>
        <w:rPr>
          <w:color w:val="538135" w:themeColor="accent6" w:themeShade="BF"/>
          <w:sz w:val="28"/>
          <w:szCs w:val="28"/>
          <w:highlight w:val="yellow"/>
        </w:rPr>
      </w:pPr>
      <w:proofErr w:type="spellStart"/>
      <w:r w:rsidRPr="00023322">
        <w:rPr>
          <w:color w:val="538135" w:themeColor="accent6" w:themeShade="BF"/>
          <w:sz w:val="28"/>
          <w:szCs w:val="28"/>
          <w:highlight w:val="yellow"/>
        </w:rPr>
        <w:t>Minmum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marks scored by the student is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231"/>
      </w:tblGrid>
      <w:tr w:rsidR="00735587" w:rsidRPr="00023322" w14:paraId="4EA8D8A9" w14:textId="77777777" w:rsidTr="001E2A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6C172" w14:textId="2F973BD8" w:rsidR="001E2A23" w:rsidRPr="00023322" w:rsidRDefault="001E2A23" w:rsidP="001E2A2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</w:pPr>
            <w:r w:rsidRPr="00023322"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  <w:t xml:space="preserve">25% of students are getting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8170C" w14:textId="72563E50" w:rsidR="001E2A23" w:rsidRPr="00023322" w:rsidRDefault="001E2A23" w:rsidP="001E2A2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  <w:highlight w:val="yellow"/>
              </w:rPr>
            </w:pPr>
            <w:r w:rsidRPr="00023322"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  <w:highlight w:val="yellow"/>
              </w:rPr>
              <w:t>38.25 marks</w:t>
            </w:r>
          </w:p>
        </w:tc>
      </w:tr>
      <w:tr w:rsidR="00735587" w:rsidRPr="00023322" w14:paraId="512D9BE6" w14:textId="77777777" w:rsidTr="001E2A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CB92A" w14:textId="1232CC1C" w:rsidR="001E2A23" w:rsidRPr="00023322" w:rsidRDefault="001E2A23" w:rsidP="001E2A2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</w:pPr>
            <w:r w:rsidRPr="00023322"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  <w:t>50%</w:t>
            </w:r>
            <w:r w:rsidR="008410EA" w:rsidRPr="00023322"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  <w:t xml:space="preserve"> of students are getting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85E12" w14:textId="7C0F85D6" w:rsidR="001E2A23" w:rsidRPr="00023322" w:rsidRDefault="001E2A23" w:rsidP="001E2A2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  <w:highlight w:val="yellow"/>
              </w:rPr>
            </w:pPr>
            <w:r w:rsidRPr="00023322"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  <w:highlight w:val="yellow"/>
              </w:rPr>
              <w:t>40.5</w:t>
            </w:r>
            <w:r w:rsidR="008410EA" w:rsidRPr="00023322"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  <w:highlight w:val="yellow"/>
              </w:rPr>
              <w:t xml:space="preserve"> marks</w:t>
            </w:r>
          </w:p>
        </w:tc>
      </w:tr>
      <w:tr w:rsidR="00735587" w:rsidRPr="00735587" w14:paraId="53F282AA" w14:textId="77777777" w:rsidTr="001E2A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2ABB5" w14:textId="74A4C25B" w:rsidR="001E2A23" w:rsidRPr="00023322" w:rsidRDefault="001E2A23" w:rsidP="001E2A2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</w:pPr>
            <w:r w:rsidRPr="00023322"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  <w:t>75%</w:t>
            </w:r>
            <w:r w:rsidR="008410EA" w:rsidRPr="00023322">
              <w:rPr>
                <w:rFonts w:ascii="Helvetica" w:eastAsia="Times New Roman" w:hAnsi="Helvetica" w:cs="Helvetica"/>
                <w:b/>
                <w:bCs/>
                <w:color w:val="538135" w:themeColor="accent6" w:themeShade="BF"/>
                <w:sz w:val="18"/>
                <w:szCs w:val="18"/>
                <w:highlight w:val="yellow"/>
              </w:rPr>
              <w:t xml:space="preserve"> of students are getting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220D7" w14:textId="6ACDD781" w:rsidR="001E2A23" w:rsidRPr="00735587" w:rsidRDefault="001E2A23" w:rsidP="001E2A2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</w:rPr>
            </w:pPr>
            <w:r w:rsidRPr="00023322"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  <w:highlight w:val="yellow"/>
              </w:rPr>
              <w:t>41.75</w:t>
            </w:r>
            <w:r w:rsidR="008410EA" w:rsidRPr="00023322">
              <w:rPr>
                <w:rFonts w:ascii="Helvetica" w:eastAsia="Times New Roman" w:hAnsi="Helvetica" w:cs="Helvetica"/>
                <w:color w:val="538135" w:themeColor="accent6" w:themeShade="BF"/>
                <w:sz w:val="18"/>
                <w:szCs w:val="18"/>
                <w:highlight w:val="yellow"/>
              </w:rPr>
              <w:t xml:space="preserve"> marks</w:t>
            </w:r>
          </w:p>
        </w:tc>
      </w:tr>
    </w:tbl>
    <w:p w14:paraId="546FEEF8" w14:textId="77777777" w:rsidR="001E2A23" w:rsidRDefault="001E2A23" w:rsidP="00CB08A5">
      <w:pPr>
        <w:rPr>
          <w:sz w:val="28"/>
          <w:szCs w:val="28"/>
        </w:rPr>
      </w:pPr>
    </w:p>
    <w:p w14:paraId="4C54D4F9" w14:textId="10BC5DF1" w:rsidR="00E860D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56CB3CE" w14:textId="3B915548" w:rsidR="00E860D4" w:rsidRDefault="00E860D4" w:rsidP="00CB08A5">
      <w:pPr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10FE2BC" w14:textId="0A8F210C" w:rsidR="00E860D4" w:rsidRPr="00023322" w:rsidRDefault="00E860D4" w:rsidP="00CB08A5">
      <w:pPr>
        <w:rPr>
          <w:color w:val="538135" w:themeColor="accent6" w:themeShade="BF"/>
          <w:sz w:val="28"/>
          <w:szCs w:val="28"/>
          <w:highlight w:val="yellow"/>
          <w:u w:val="single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If mean and median are equal </w:t>
      </w:r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then  </w:t>
      </w:r>
      <w:r w:rsidRPr="00023322">
        <w:rPr>
          <w:color w:val="538135" w:themeColor="accent6" w:themeShade="BF"/>
          <w:sz w:val="28"/>
          <w:szCs w:val="28"/>
          <w:highlight w:val="yellow"/>
          <w:u w:val="single"/>
        </w:rPr>
        <w:t>Skewness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  <w:u w:val="single"/>
        </w:rPr>
        <w:t xml:space="preserve"> is equal to 0</w:t>
      </w:r>
    </w:p>
    <w:p w14:paraId="2FF389CD" w14:textId="55D31CD6" w:rsidR="00E860D4" w:rsidRPr="00735587" w:rsidRDefault="00E860D4" w:rsidP="00CB08A5">
      <w:pPr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Because plot will be in symmetrically distributed</w:t>
      </w:r>
    </w:p>
    <w:p w14:paraId="1F063362" w14:textId="77777777" w:rsidR="00E860D4" w:rsidRPr="00E860D4" w:rsidRDefault="00E860D4" w:rsidP="00CB08A5">
      <w:pPr>
        <w:rPr>
          <w:sz w:val="28"/>
          <w:szCs w:val="28"/>
        </w:rPr>
      </w:pPr>
    </w:p>
    <w:p w14:paraId="71BCA50D" w14:textId="4BEDF0D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23C874D" w14:textId="6E729B76" w:rsidR="00E860D4" w:rsidRDefault="00E860D4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3DC2F59A" w14:textId="0C367EBC" w:rsidR="00E860D4" w:rsidRPr="00023322" w:rsidRDefault="00E860D4" w:rsidP="00A767EE">
      <w:pPr>
        <w:pStyle w:val="ListParagraph"/>
        <w:numPr>
          <w:ilvl w:val="0"/>
          <w:numId w:val="7"/>
        </w:numPr>
        <w:rPr>
          <w:color w:val="538135" w:themeColor="accent6" w:themeShade="BF"/>
          <w:sz w:val="28"/>
          <w:szCs w:val="28"/>
          <w:highlight w:val="yellow"/>
          <w:u w:val="single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If mean is greater </w:t>
      </w:r>
      <w:proofErr w:type="spellStart"/>
      <w:r w:rsidRPr="00023322">
        <w:rPr>
          <w:color w:val="538135" w:themeColor="accent6" w:themeShade="BF"/>
          <w:sz w:val="28"/>
          <w:szCs w:val="28"/>
          <w:highlight w:val="yellow"/>
        </w:rPr>
        <w:t>then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median then </w:t>
      </w:r>
      <w:r w:rsidRPr="00023322">
        <w:rPr>
          <w:color w:val="538135" w:themeColor="accent6" w:themeShade="BF"/>
          <w:sz w:val="28"/>
          <w:szCs w:val="28"/>
          <w:highlight w:val="yellow"/>
          <w:u w:val="single"/>
        </w:rPr>
        <w:t>Skewness will be positive skewness</w:t>
      </w:r>
    </w:p>
    <w:p w14:paraId="5A3EA6A8" w14:textId="623980D7" w:rsidR="00E860D4" w:rsidRPr="00735587" w:rsidRDefault="00E860D4" w:rsidP="00CB08A5">
      <w:pPr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Because mean lies in positive side</w:t>
      </w:r>
    </w:p>
    <w:p w14:paraId="0DF8E062" w14:textId="536D9EF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2101BE3" w14:textId="77777777" w:rsidR="00D00466" w:rsidRDefault="00D00466" w:rsidP="00E860D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3D0B5EE3" w14:textId="6141BD82" w:rsidR="00E860D4" w:rsidRPr="00023322" w:rsidRDefault="00A767EE" w:rsidP="00E860D4">
      <w:pPr>
        <w:rPr>
          <w:color w:val="538135" w:themeColor="accent6" w:themeShade="BF"/>
          <w:sz w:val="28"/>
          <w:szCs w:val="28"/>
          <w:highlight w:val="yellow"/>
          <w:u w:val="single"/>
        </w:rPr>
      </w:pPr>
      <w:r w:rsidRPr="00735587">
        <w:rPr>
          <w:color w:val="538135" w:themeColor="accent6" w:themeShade="BF"/>
          <w:sz w:val="28"/>
          <w:szCs w:val="28"/>
        </w:rPr>
        <w:t xml:space="preserve">   </w:t>
      </w:r>
      <w:r w:rsidRPr="00023322">
        <w:rPr>
          <w:color w:val="538135" w:themeColor="accent6" w:themeShade="BF"/>
          <w:sz w:val="28"/>
          <w:szCs w:val="28"/>
          <w:highlight w:val="yellow"/>
        </w:rPr>
        <w:t>*</w:t>
      </w:r>
      <w:r w:rsidR="00E860D4" w:rsidRPr="00023322">
        <w:rPr>
          <w:color w:val="538135" w:themeColor="accent6" w:themeShade="BF"/>
          <w:sz w:val="28"/>
          <w:szCs w:val="28"/>
          <w:highlight w:val="yellow"/>
        </w:rPr>
        <w:t xml:space="preserve">If mean is lesser then median then </w:t>
      </w:r>
      <w:r w:rsidR="00E860D4" w:rsidRPr="00023322">
        <w:rPr>
          <w:color w:val="538135" w:themeColor="accent6" w:themeShade="BF"/>
          <w:sz w:val="28"/>
          <w:szCs w:val="28"/>
          <w:highlight w:val="yellow"/>
          <w:u w:val="single"/>
        </w:rPr>
        <w:t>Skewness will be negative skewness</w:t>
      </w:r>
    </w:p>
    <w:p w14:paraId="78440E31" w14:textId="08D78724" w:rsidR="00E860D4" w:rsidRPr="00E860D4" w:rsidRDefault="00A767EE" w:rsidP="00E860D4">
      <w:pPr>
        <w:rPr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 </w:t>
      </w:r>
      <w:r w:rsidR="00E860D4" w:rsidRPr="00023322">
        <w:rPr>
          <w:color w:val="538135" w:themeColor="accent6" w:themeShade="BF"/>
          <w:sz w:val="28"/>
          <w:szCs w:val="28"/>
          <w:highlight w:val="yellow"/>
        </w:rPr>
        <w:t>Because mean lies in negative side</w:t>
      </w:r>
    </w:p>
    <w:p w14:paraId="2F788176" w14:textId="5683AA42" w:rsidR="00E860D4" w:rsidRDefault="00A767EE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3BD1B5FB" w14:textId="4CD4CA4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A767EE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A60CB08" w14:textId="2BE7D1E4" w:rsidR="00A767EE" w:rsidRDefault="00A767EE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Answers :</w:t>
      </w:r>
      <w:proofErr w:type="gramEnd"/>
    </w:p>
    <w:p w14:paraId="776BE4EE" w14:textId="16F22AB0" w:rsidR="00A767EE" w:rsidRPr="00735587" w:rsidRDefault="00A767EE" w:rsidP="00CB08A5">
      <w:pPr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Positive kurtosis values </w:t>
      </w:r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>indicates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the </w:t>
      </w:r>
      <w:proofErr w:type="spellStart"/>
      <w:r w:rsidRPr="00023322">
        <w:rPr>
          <w:color w:val="538135" w:themeColor="accent6" w:themeShade="BF"/>
          <w:sz w:val="28"/>
          <w:szCs w:val="28"/>
          <w:highlight w:val="yellow"/>
        </w:rPr>
        <w:t>peakness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and </w:t>
      </w:r>
      <w:r w:rsidR="00D00466" w:rsidRPr="00023322">
        <w:rPr>
          <w:color w:val="538135" w:themeColor="accent6" w:themeShade="BF"/>
          <w:sz w:val="28"/>
          <w:szCs w:val="28"/>
          <w:highlight w:val="yellow"/>
        </w:rPr>
        <w:t>it possesses thick tails compared to normal distribution</w:t>
      </w:r>
    </w:p>
    <w:p w14:paraId="14E2764B" w14:textId="570C975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916509A" w14:textId="2ABD50B8" w:rsidR="00D00466" w:rsidRDefault="00D00466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Answers :</w:t>
      </w:r>
      <w:proofErr w:type="gramEnd"/>
    </w:p>
    <w:p w14:paraId="3BCE69A7" w14:textId="2D85A226" w:rsidR="00D00466" w:rsidRPr="00735587" w:rsidRDefault="00D00466" w:rsidP="00CB08A5">
      <w:pPr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Negative kurtosis indicates less </w:t>
      </w:r>
      <w:proofErr w:type="spellStart"/>
      <w:r w:rsidRPr="00023322">
        <w:rPr>
          <w:color w:val="538135" w:themeColor="accent6" w:themeShade="BF"/>
          <w:sz w:val="28"/>
          <w:szCs w:val="28"/>
          <w:highlight w:val="yellow"/>
        </w:rPr>
        <w:t>peakness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and it also possesses thin tails compared to normal distribution</w:t>
      </w:r>
    </w:p>
    <w:p w14:paraId="4ADED14D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4DDBEF00" w14:textId="1A38EE85" w:rsidR="005438FD" w:rsidRDefault="00E16F0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120776" wp14:editId="79284DAD">
            <wp:extent cx="5593715" cy="143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1B6D" w14:textId="2242BCF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5575FDC" w14:textId="5510323F" w:rsidR="00C77B6C" w:rsidRDefault="00C77B6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69647194" w14:textId="03456715" w:rsidR="00C77B6C" w:rsidRPr="00735587" w:rsidRDefault="00C77B6C" w:rsidP="00CB08A5">
      <w:pPr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Distribution of the above plot </w:t>
      </w:r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is  </w:t>
      </w:r>
      <w:r w:rsidR="00F1650A" w:rsidRPr="00023322">
        <w:rPr>
          <w:color w:val="538135" w:themeColor="accent6" w:themeShade="BF"/>
          <w:sz w:val="28"/>
          <w:szCs w:val="28"/>
          <w:highlight w:val="yellow"/>
        </w:rPr>
        <w:t>A</w:t>
      </w:r>
      <w:r w:rsidRPr="00023322">
        <w:rPr>
          <w:color w:val="538135" w:themeColor="accent6" w:themeShade="BF"/>
          <w:sz w:val="28"/>
          <w:szCs w:val="28"/>
          <w:highlight w:val="yellow"/>
        </w:rPr>
        <w:t>symmetrical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and </w:t>
      </w:r>
      <w:r w:rsidR="00175192" w:rsidRPr="00023322">
        <w:rPr>
          <w:color w:val="538135" w:themeColor="accent6" w:themeShade="BF"/>
          <w:sz w:val="28"/>
          <w:szCs w:val="28"/>
          <w:highlight w:val="yellow"/>
        </w:rPr>
        <w:t xml:space="preserve">data are </w:t>
      </w:r>
      <w:r w:rsidR="00F1650A" w:rsidRPr="00023322">
        <w:rPr>
          <w:color w:val="538135" w:themeColor="accent6" w:themeShade="BF"/>
          <w:sz w:val="28"/>
          <w:szCs w:val="28"/>
          <w:highlight w:val="yellow"/>
        </w:rPr>
        <w:t>negatively skewed</w:t>
      </w:r>
      <w:r w:rsidR="00175192" w:rsidRPr="00023322">
        <w:rPr>
          <w:color w:val="538135" w:themeColor="accent6" w:themeShade="BF"/>
          <w:sz w:val="28"/>
          <w:szCs w:val="28"/>
          <w:highlight w:val="yellow"/>
        </w:rPr>
        <w:t xml:space="preserve"> or </w:t>
      </w: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</w:t>
      </w:r>
      <w:r w:rsidR="00175192" w:rsidRPr="00023322">
        <w:rPr>
          <w:color w:val="538135" w:themeColor="accent6" w:themeShade="BF"/>
          <w:sz w:val="28"/>
          <w:szCs w:val="28"/>
          <w:highlight w:val="yellow"/>
        </w:rPr>
        <w:t xml:space="preserve">left </w:t>
      </w:r>
      <w:r w:rsidR="00F1650A" w:rsidRPr="00023322">
        <w:rPr>
          <w:color w:val="538135" w:themeColor="accent6" w:themeShade="BF"/>
          <w:sz w:val="28"/>
          <w:szCs w:val="28"/>
          <w:highlight w:val="yellow"/>
        </w:rPr>
        <w:t xml:space="preserve">skewed </w:t>
      </w:r>
      <w:r w:rsidR="00175192" w:rsidRPr="00023322">
        <w:rPr>
          <w:color w:val="538135" w:themeColor="accent6" w:themeShade="BF"/>
          <w:sz w:val="28"/>
          <w:szCs w:val="28"/>
          <w:highlight w:val="yellow"/>
        </w:rPr>
        <w:t>,</w:t>
      </w:r>
      <w:r w:rsidR="00F1650A" w:rsidRPr="00023322">
        <w:rPr>
          <w:color w:val="538135" w:themeColor="accent6" w:themeShade="BF"/>
          <w:sz w:val="28"/>
          <w:szCs w:val="28"/>
          <w:highlight w:val="yellow"/>
        </w:rPr>
        <w:t xml:space="preserve"> </w:t>
      </w:r>
      <w:r w:rsidR="00175192" w:rsidRPr="00023322">
        <w:rPr>
          <w:color w:val="538135" w:themeColor="accent6" w:themeShade="BF"/>
          <w:sz w:val="28"/>
          <w:szCs w:val="28"/>
          <w:highlight w:val="yellow"/>
        </w:rPr>
        <w:t xml:space="preserve">the reason for saying it as </w:t>
      </w:r>
      <w:r w:rsidR="00F1650A" w:rsidRPr="00023322">
        <w:rPr>
          <w:color w:val="538135" w:themeColor="accent6" w:themeShade="BF"/>
          <w:sz w:val="28"/>
          <w:szCs w:val="28"/>
          <w:highlight w:val="yellow"/>
        </w:rPr>
        <w:t>a</w:t>
      </w:r>
      <w:r w:rsidR="00175192" w:rsidRPr="00023322">
        <w:rPr>
          <w:color w:val="538135" w:themeColor="accent6" w:themeShade="BF"/>
          <w:sz w:val="28"/>
          <w:szCs w:val="28"/>
          <w:highlight w:val="yellow"/>
        </w:rPr>
        <w:t>symmetric is because in</w:t>
      </w:r>
      <w:r w:rsidR="00F1650A" w:rsidRPr="00023322">
        <w:rPr>
          <w:color w:val="538135" w:themeColor="accent6" w:themeShade="BF"/>
          <w:sz w:val="28"/>
          <w:szCs w:val="28"/>
          <w:highlight w:val="yellow"/>
        </w:rPr>
        <w:t xml:space="preserve"> the</w:t>
      </w:r>
      <w:r w:rsidR="00175192" w:rsidRPr="00023322">
        <w:rPr>
          <w:color w:val="538135" w:themeColor="accent6" w:themeShade="BF"/>
          <w:sz w:val="28"/>
          <w:szCs w:val="28"/>
          <w:highlight w:val="yellow"/>
        </w:rPr>
        <w:t xml:space="preserve"> inner quartile range (IQR) </w:t>
      </w:r>
      <w:r w:rsidR="00F1650A" w:rsidRPr="00023322">
        <w:rPr>
          <w:color w:val="538135" w:themeColor="accent6" w:themeShade="BF"/>
          <w:sz w:val="28"/>
          <w:szCs w:val="28"/>
          <w:highlight w:val="yellow"/>
        </w:rPr>
        <w:t>the median is not at the center of upper and lower quartile</w:t>
      </w:r>
      <w:r w:rsidR="00F1650A" w:rsidRPr="00735587">
        <w:rPr>
          <w:color w:val="538135" w:themeColor="accent6" w:themeShade="BF"/>
          <w:sz w:val="28"/>
          <w:szCs w:val="28"/>
        </w:rPr>
        <w:t xml:space="preserve"> </w:t>
      </w:r>
    </w:p>
    <w:p w14:paraId="697C81B8" w14:textId="6B78599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311F024" w14:textId="5C908F3A" w:rsidR="00C77B6C" w:rsidRDefault="00C77B6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30D39ECE" w14:textId="2DFF1CEB" w:rsidR="00C77B6C" w:rsidRPr="00735587" w:rsidRDefault="00C77B6C" w:rsidP="00CB08A5">
      <w:pPr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it is negatively skewed or left skewed because the median line is near to upper quartile and the </w:t>
      </w:r>
      <w:proofErr w:type="spellStart"/>
      <w:r w:rsidRPr="00023322">
        <w:rPr>
          <w:color w:val="538135" w:themeColor="accent6" w:themeShade="BF"/>
          <w:sz w:val="28"/>
          <w:szCs w:val="28"/>
          <w:highlight w:val="yellow"/>
        </w:rPr>
        <w:t>whiser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line towards right side is less so it is negatively skewed</w:t>
      </w:r>
    </w:p>
    <w:p w14:paraId="176EA412" w14:textId="77777777" w:rsidR="0044013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4EED33BC" w14:textId="77777777" w:rsidR="00440130" w:rsidRDefault="0044013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596EB0BE" w14:textId="77777777" w:rsidR="00440130" w:rsidRPr="00023322" w:rsidRDefault="00440130" w:rsidP="00CB08A5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Formula for the IQR is as fallows=upper quartile -lower quartile</w:t>
      </w:r>
    </w:p>
    <w:p w14:paraId="4056DE11" w14:textId="77777777" w:rsidR="00440130" w:rsidRPr="00023322" w:rsidRDefault="00440130" w:rsidP="00CB08A5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Here we found upper quartile value </w:t>
      </w:r>
      <w:proofErr w:type="spellStart"/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>approx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: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18</w:t>
      </w:r>
    </w:p>
    <w:p w14:paraId="63D252D5" w14:textId="77777777" w:rsidR="00440130" w:rsidRPr="00023322" w:rsidRDefault="00440130" w:rsidP="00CB08A5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lastRenderedPageBreak/>
        <w:t xml:space="preserve">Here we found Lower quartile value </w:t>
      </w:r>
      <w:proofErr w:type="spellStart"/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>approx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: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10</w:t>
      </w:r>
    </w:p>
    <w:p w14:paraId="1A6884E1" w14:textId="77777777" w:rsidR="00440130" w:rsidRPr="00023322" w:rsidRDefault="00440130" w:rsidP="00CB08A5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IQR=Q3-Q1</w:t>
      </w:r>
    </w:p>
    <w:p w14:paraId="435D4F24" w14:textId="77777777" w:rsidR="00440130" w:rsidRPr="00023322" w:rsidRDefault="00440130" w:rsidP="00CB08A5">
      <w:pPr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      =18-10</w:t>
      </w:r>
    </w:p>
    <w:p w14:paraId="4E50E926" w14:textId="720F0A09" w:rsidR="00C57628" w:rsidRDefault="00440130" w:rsidP="00CB08A5">
      <w:pPr>
        <w:rPr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IQR=</w:t>
      </w:r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>8 :the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inner quartile range is 8</w:t>
      </w:r>
      <w:r w:rsidR="004D09A1" w:rsidRPr="00735587">
        <w:rPr>
          <w:color w:val="538135" w:themeColor="accent6" w:themeShade="BF"/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3461D779" w14:textId="77777777" w:rsidR="007A3B9F" w:rsidRDefault="007A3B9F" w:rsidP="007A3B9F"/>
    <w:p w14:paraId="3CF2D8B6" w14:textId="77777777" w:rsidR="007A3B9F" w:rsidRDefault="007A3B9F" w:rsidP="007A3B9F">
      <w:pPr>
        <w:pStyle w:val="ListParagraph"/>
      </w:pPr>
    </w:p>
    <w:p w14:paraId="0FB78278" w14:textId="77777777" w:rsidR="004D09A1" w:rsidRDefault="004D09A1" w:rsidP="00CB08A5">
      <w:pPr>
        <w:rPr>
          <w:sz w:val="28"/>
          <w:szCs w:val="28"/>
        </w:rPr>
      </w:pPr>
    </w:p>
    <w:p w14:paraId="1FC39945" w14:textId="77777777" w:rsidR="004D09A1" w:rsidRDefault="004D09A1" w:rsidP="00CB08A5">
      <w:pPr>
        <w:rPr>
          <w:sz w:val="28"/>
          <w:szCs w:val="28"/>
        </w:rPr>
      </w:pPr>
    </w:p>
    <w:p w14:paraId="799B360F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0562CB0E" w14:textId="59C9274C" w:rsidR="00D610DF" w:rsidRDefault="00E16F0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219766" wp14:editId="257D7A4A">
            <wp:extent cx="3519170" cy="2151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C3F7" w14:textId="627039A0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C925D84" w14:textId="77777777" w:rsidR="00612087" w:rsidRPr="00612087" w:rsidRDefault="00612087" w:rsidP="0061208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12087">
        <w:rPr>
          <w:color w:val="000000" w:themeColor="text1"/>
          <w:sz w:val="28"/>
          <w:szCs w:val="28"/>
          <w:highlight w:val="yellow"/>
        </w:rPr>
        <w:t>Answer</w:t>
      </w:r>
      <w:r w:rsidRPr="00612087">
        <w:rPr>
          <w:b/>
          <w:bCs/>
          <w:color w:val="000000" w:themeColor="text1"/>
          <w:sz w:val="28"/>
          <w:szCs w:val="28"/>
          <w:highlight w:val="yellow"/>
        </w:rPr>
        <w:t>:</w:t>
      </w:r>
      <w:r w:rsidRPr="00612087">
        <w:rPr>
          <w:color w:val="000000" w:themeColor="text1"/>
          <w:sz w:val="28"/>
          <w:szCs w:val="28"/>
          <w:highlight w:val="yellow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065F87BB" w14:textId="77777777" w:rsidR="00612087" w:rsidRDefault="00612087" w:rsidP="00CB08A5">
      <w:pPr>
        <w:rPr>
          <w:sz w:val="28"/>
          <w:szCs w:val="28"/>
        </w:rPr>
      </w:pPr>
    </w:p>
    <w:p w14:paraId="14A27C70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4CE0A41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16388EB3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5B1A0B2F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14:paraId="3E578835" w14:textId="77777777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3459B584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8D411BC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125A492" w14:textId="3E2FB77E" w:rsidR="007A3B9F" w:rsidRPr="003E2664" w:rsidRDefault="007A3B9F" w:rsidP="003E266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E2664">
        <w:rPr>
          <w:sz w:val="28"/>
          <w:szCs w:val="28"/>
        </w:rPr>
        <w:t>P (</w:t>
      </w:r>
      <w:r w:rsidR="00360870" w:rsidRPr="003E2664">
        <w:rPr>
          <w:sz w:val="28"/>
          <w:szCs w:val="28"/>
        </w:rPr>
        <w:t>20</w:t>
      </w:r>
      <w:r w:rsidRPr="003E2664">
        <w:rPr>
          <w:sz w:val="28"/>
          <w:szCs w:val="28"/>
        </w:rPr>
        <w:t>&lt;</w:t>
      </w:r>
      <w:r w:rsidR="00360870" w:rsidRPr="003E2664">
        <w:rPr>
          <w:sz w:val="28"/>
          <w:szCs w:val="28"/>
        </w:rPr>
        <w:t>MPG</w:t>
      </w:r>
      <w:r w:rsidRPr="003E2664">
        <w:rPr>
          <w:sz w:val="28"/>
          <w:szCs w:val="28"/>
        </w:rPr>
        <w:t>&lt;</w:t>
      </w:r>
      <w:r w:rsidR="00360870" w:rsidRPr="003E2664">
        <w:rPr>
          <w:sz w:val="28"/>
          <w:szCs w:val="28"/>
        </w:rPr>
        <w:t>50</w:t>
      </w:r>
      <w:r w:rsidRPr="003E2664">
        <w:rPr>
          <w:sz w:val="28"/>
          <w:szCs w:val="28"/>
        </w:rPr>
        <w:t>)</w:t>
      </w:r>
    </w:p>
    <w:p w14:paraId="310594F1" w14:textId="276F78C3" w:rsidR="003E2664" w:rsidRDefault="003E2664" w:rsidP="003E2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2671C449" w14:textId="32B6E6F0" w:rsidR="003E2664" w:rsidRPr="00023322" w:rsidRDefault="003E2664" w:rsidP="003E2664">
      <w:pPr>
        <w:pStyle w:val="ListParagraph"/>
        <w:numPr>
          <w:ilvl w:val="0"/>
          <w:numId w:val="9"/>
        </w:numPr>
        <w:spacing w:after="0" w:line="240" w:lineRule="auto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P(MPG&gt;</w:t>
      </w:r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>38)=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Probability of MPG greater </w:t>
      </w:r>
      <w:proofErr w:type="spellStart"/>
      <w:r w:rsidRPr="00023322">
        <w:rPr>
          <w:color w:val="538135" w:themeColor="accent6" w:themeShade="BF"/>
          <w:sz w:val="28"/>
          <w:szCs w:val="28"/>
          <w:highlight w:val="yellow"/>
        </w:rPr>
        <w:t>then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38 =  34.75%</w:t>
      </w:r>
    </w:p>
    <w:p w14:paraId="4B7A0119" w14:textId="07ADBECD" w:rsidR="003E2664" w:rsidRPr="00023322" w:rsidRDefault="003E2664" w:rsidP="003E2664">
      <w:pPr>
        <w:pStyle w:val="ListParagraph"/>
        <w:numPr>
          <w:ilvl w:val="0"/>
          <w:numId w:val="9"/>
        </w:numPr>
        <w:spacing w:after="0" w:line="240" w:lineRule="auto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P(MPG&lt;</w:t>
      </w:r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>40)=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>Probability of MPG Lesser then 40   =  72.94%</w:t>
      </w:r>
    </w:p>
    <w:p w14:paraId="3973383D" w14:textId="7F01EB53" w:rsidR="003E2664" w:rsidRPr="00023322" w:rsidRDefault="003E2664" w:rsidP="003E2664">
      <w:pPr>
        <w:pStyle w:val="ListParagraph"/>
        <w:numPr>
          <w:ilvl w:val="0"/>
          <w:numId w:val="9"/>
        </w:numPr>
        <w:spacing w:after="0" w:line="240" w:lineRule="auto"/>
        <w:rPr>
          <w:color w:val="538135" w:themeColor="accent6" w:themeShade="BF"/>
          <w:sz w:val="28"/>
          <w:szCs w:val="28"/>
          <w:highlight w:val="yellow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P(20&lt;MPG&lt;</w:t>
      </w:r>
      <w:proofErr w:type="gramStart"/>
      <w:r w:rsidRPr="00023322">
        <w:rPr>
          <w:color w:val="538135" w:themeColor="accent6" w:themeShade="BF"/>
          <w:sz w:val="28"/>
          <w:szCs w:val="28"/>
          <w:highlight w:val="yellow"/>
        </w:rPr>
        <w:t>50)=</w:t>
      </w:r>
      <w:proofErr w:type="gramEnd"/>
      <w:r w:rsidRPr="00023322">
        <w:rPr>
          <w:color w:val="538135" w:themeColor="accent6" w:themeShade="BF"/>
          <w:sz w:val="28"/>
          <w:szCs w:val="28"/>
          <w:highlight w:val="yellow"/>
        </w:rPr>
        <w:t>Probability of MPG b/w 20 to 50=  89.88%</w:t>
      </w:r>
    </w:p>
    <w:p w14:paraId="7A789C70" w14:textId="7583E21C" w:rsidR="003E2664" w:rsidRPr="003E2664" w:rsidRDefault="003E2664" w:rsidP="003E2664">
      <w:pPr>
        <w:rPr>
          <w:sz w:val="28"/>
          <w:szCs w:val="28"/>
        </w:rPr>
      </w:pPr>
    </w:p>
    <w:p w14:paraId="62EBF3C5" w14:textId="77777777" w:rsidR="007A3B9F" w:rsidRPr="00EF70C9" w:rsidRDefault="007A3B9F" w:rsidP="007A3B9F">
      <w:pPr>
        <w:rPr>
          <w:sz w:val="28"/>
          <w:szCs w:val="28"/>
        </w:rPr>
      </w:pPr>
    </w:p>
    <w:p w14:paraId="6D98A12B" w14:textId="77777777" w:rsidR="007A3B9F" w:rsidRPr="00EF70C9" w:rsidRDefault="007A3B9F" w:rsidP="007A3B9F">
      <w:pPr>
        <w:rPr>
          <w:sz w:val="28"/>
          <w:szCs w:val="28"/>
        </w:rPr>
      </w:pPr>
    </w:p>
    <w:p w14:paraId="7ABE642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4D56C5AB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3420D054" w14:textId="53A7B3B2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3A5A148" w14:textId="64539575" w:rsidR="004C6DB0" w:rsidRDefault="004C6DB0" w:rsidP="0072445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5997CC1D" w14:textId="203A0D80" w:rsidR="007A3B9F" w:rsidRPr="00A71B01" w:rsidRDefault="004C6DB0" w:rsidP="004C6DB0">
      <w:pPr>
        <w:ind w:left="720"/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>MPG of cars are not Normal Distribution because mean and median are not equal for MPG,</w:t>
      </w:r>
      <w:r w:rsidRPr="00023322">
        <w:rPr>
          <w:color w:val="538135" w:themeColor="accent6" w:themeShade="BF"/>
          <w:highlight w:val="yellow"/>
        </w:rPr>
        <w:t xml:space="preserve"> </w:t>
      </w: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where mean is lesser then median so it is </w:t>
      </w:r>
      <w:r w:rsidR="00A71B01" w:rsidRPr="00023322">
        <w:rPr>
          <w:color w:val="538135" w:themeColor="accent6" w:themeShade="BF"/>
          <w:sz w:val="28"/>
          <w:szCs w:val="28"/>
          <w:highlight w:val="yellow"/>
        </w:rPr>
        <w:t>negatively</w:t>
      </w: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skewed</w:t>
      </w:r>
    </w:p>
    <w:p w14:paraId="0711F13A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B92BA78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10FFD37" w14:textId="5A4F337B" w:rsidR="007A3B9F" w:rsidRDefault="00A71B01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</w:p>
    <w:p w14:paraId="2B76CFF9" w14:textId="5116ABA8" w:rsidR="00A71B01" w:rsidRPr="009A7405" w:rsidRDefault="00A71B01" w:rsidP="007A3B9F">
      <w:pPr>
        <w:pStyle w:val="ListParagraph"/>
        <w:rPr>
          <w:color w:val="538135" w:themeColor="accent6" w:themeShade="BF"/>
          <w:sz w:val="28"/>
          <w:szCs w:val="28"/>
        </w:rPr>
      </w:pP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Waist and AT is not Normal Distribution because mean and median are not equal for both, where mean is </w:t>
      </w:r>
      <w:r w:rsidR="009A7405" w:rsidRPr="00023322">
        <w:rPr>
          <w:color w:val="538135" w:themeColor="accent6" w:themeShade="BF"/>
          <w:sz w:val="28"/>
          <w:szCs w:val="28"/>
          <w:highlight w:val="yellow"/>
        </w:rPr>
        <w:t>greater</w:t>
      </w: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</w:t>
      </w:r>
      <w:proofErr w:type="spellStart"/>
      <w:r w:rsidRPr="00023322">
        <w:rPr>
          <w:color w:val="538135" w:themeColor="accent6" w:themeShade="BF"/>
          <w:sz w:val="28"/>
          <w:szCs w:val="28"/>
          <w:highlight w:val="yellow"/>
        </w:rPr>
        <w:t>then</w:t>
      </w:r>
      <w:proofErr w:type="spellEnd"/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median so it is </w:t>
      </w:r>
      <w:r w:rsidR="009A7405" w:rsidRPr="00023322">
        <w:rPr>
          <w:color w:val="538135" w:themeColor="accent6" w:themeShade="BF"/>
          <w:sz w:val="28"/>
          <w:szCs w:val="28"/>
          <w:highlight w:val="yellow"/>
        </w:rPr>
        <w:t>positively</w:t>
      </w:r>
      <w:r w:rsidRPr="00023322">
        <w:rPr>
          <w:color w:val="538135" w:themeColor="accent6" w:themeShade="BF"/>
          <w:sz w:val="28"/>
          <w:szCs w:val="28"/>
          <w:highlight w:val="yellow"/>
        </w:rPr>
        <w:t xml:space="preserve"> skewed</w:t>
      </w:r>
    </w:p>
    <w:p w14:paraId="35F3E66E" w14:textId="77777777" w:rsidR="00A71B01" w:rsidRPr="00EF70C9" w:rsidRDefault="00A71B01" w:rsidP="007A3B9F">
      <w:pPr>
        <w:pStyle w:val="ListParagraph"/>
        <w:rPr>
          <w:sz w:val="28"/>
          <w:szCs w:val="28"/>
        </w:rPr>
      </w:pPr>
    </w:p>
    <w:p w14:paraId="0CF3CE72" w14:textId="026F0DC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proofErr w:type="gram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796F6CF7" w14:textId="42B4475A" w:rsidR="000D7F74" w:rsidRDefault="000D7F74" w:rsidP="007A3B9F">
      <w:pPr>
        <w:pStyle w:val="ListParagraph"/>
        <w:rPr>
          <w:sz w:val="28"/>
          <w:szCs w:val="28"/>
        </w:rPr>
      </w:pPr>
    </w:p>
    <w:p w14:paraId="323E7FA0" w14:textId="20036C7A" w:rsidR="00F641AA" w:rsidRDefault="00F641AA" w:rsidP="00F641AA">
      <w:pPr>
        <w:pStyle w:val="HTMLPreformatted"/>
        <w:shd w:val="clear" w:color="auto" w:fill="FFFFFF"/>
        <w:wordWrap w:val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0D7F74"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52859BC" w14:textId="1557725E" w:rsidR="00F641AA" w:rsidRPr="0035008B" w:rsidRDefault="00F641AA" w:rsidP="0035008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35008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zscore</w:t>
      </w:r>
      <w:proofErr w:type="spellEnd"/>
      <w:r w:rsidRPr="0035008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for 90% CI: 1.64</w:t>
      </w:r>
    </w:p>
    <w:p w14:paraId="580764F3" w14:textId="056B7D93" w:rsidR="00F641AA" w:rsidRPr="00F641AA" w:rsidRDefault="00F641AA" w:rsidP="00350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F641A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zscore</w:t>
      </w:r>
      <w:proofErr w:type="spellEnd"/>
      <w:r w:rsidRPr="00F641A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for 94% CI: 1.88</w:t>
      </w:r>
    </w:p>
    <w:p w14:paraId="02AB10D4" w14:textId="2294E6EF" w:rsidR="000D7F74" w:rsidRPr="0035008B" w:rsidRDefault="00F641AA" w:rsidP="00350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641A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zscore</w:t>
      </w:r>
      <w:proofErr w:type="spellEnd"/>
      <w:r w:rsidRPr="00F641A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for 60% CI: 0.84</w:t>
      </w:r>
    </w:p>
    <w:p w14:paraId="354B2CD3" w14:textId="77777777" w:rsidR="00F641AA" w:rsidRPr="00F641AA" w:rsidRDefault="00F641AA" w:rsidP="00F641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14:paraId="0A19F571" w14:textId="77777777" w:rsidR="0035008B" w:rsidRDefault="00BC5748" w:rsidP="0035008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8A14FE6" w14:textId="1BE3B816" w:rsidR="00E605D6" w:rsidRDefault="00BC5748" w:rsidP="0035008B">
      <w:pPr>
        <w:rPr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460427F" w14:textId="003EA584" w:rsidR="0035008B" w:rsidRDefault="0035008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Answer :</w:t>
      </w:r>
      <w:proofErr w:type="gramEnd"/>
    </w:p>
    <w:p w14:paraId="7430B9F2" w14:textId="1F15974B" w:rsidR="0035008B" w:rsidRPr="0035008B" w:rsidRDefault="0035008B" w:rsidP="0035008B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35008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Tscore</w:t>
      </w:r>
      <w:proofErr w:type="spellEnd"/>
      <w:r w:rsidRPr="0035008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for 95% CI: 2.06</w:t>
      </w:r>
    </w:p>
    <w:p w14:paraId="0C5A6869" w14:textId="1328C161" w:rsidR="0035008B" w:rsidRPr="0035008B" w:rsidRDefault="0035008B" w:rsidP="00350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proofErr w:type="spellStart"/>
      <w:r w:rsidRPr="003500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Tscore</w:t>
      </w:r>
      <w:proofErr w:type="spellEnd"/>
      <w:r w:rsidRPr="003500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for 96% CI: 2.17</w:t>
      </w:r>
    </w:p>
    <w:p w14:paraId="0364426A" w14:textId="1532762D" w:rsidR="0035008B" w:rsidRPr="0035008B" w:rsidRDefault="0035008B" w:rsidP="003500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500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Tscore</w:t>
      </w:r>
      <w:proofErr w:type="spellEnd"/>
      <w:r w:rsidRPr="0035008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for 99% CI: 2.57</w:t>
      </w:r>
    </w:p>
    <w:p w14:paraId="7E606E99" w14:textId="38548DD0" w:rsidR="0035008B" w:rsidRDefault="0035008B" w:rsidP="00CB08A5">
      <w:pPr>
        <w:rPr>
          <w:sz w:val="28"/>
          <w:szCs w:val="28"/>
        </w:rPr>
      </w:pPr>
    </w:p>
    <w:p w14:paraId="5795048E" w14:textId="777777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</w:t>
      </w:r>
      <w:proofErr w:type="gramStart"/>
      <w:r>
        <w:rPr>
          <w:sz w:val="28"/>
          <w:szCs w:val="28"/>
        </w:rPr>
        <w:t>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proofErr w:type="spellStart"/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65D974B" w14:textId="3180AE54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30ACA9CD" w14:textId="6DC42605" w:rsidR="00220119" w:rsidRDefault="0022011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 :</w:t>
      </w:r>
      <w:proofErr w:type="gramEnd"/>
    </w:p>
    <w:p w14:paraId="60A85A07" w14:textId="100621C1" w:rsidR="009A7405" w:rsidRPr="00023322" w:rsidRDefault="009A7405" w:rsidP="00CB08A5">
      <w:pPr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Population mean     </w:t>
      </w:r>
      <w:proofErr w:type="gramStart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 :</w:t>
      </w:r>
      <w:proofErr w:type="gramEnd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 270</w:t>
      </w:r>
    </w:p>
    <w:p w14:paraId="55C9E3CE" w14:textId="5649AD86" w:rsidR="009A7405" w:rsidRPr="00023322" w:rsidRDefault="009A7405" w:rsidP="00CB08A5">
      <w:pPr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Sample bulbs           </w:t>
      </w:r>
      <w:proofErr w:type="gramStart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 :</w:t>
      </w:r>
      <w:proofErr w:type="gramEnd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18</w:t>
      </w:r>
    </w:p>
    <w:p w14:paraId="53316A7E" w14:textId="63A3477D" w:rsidR="009A7405" w:rsidRPr="00023322" w:rsidRDefault="009A7405" w:rsidP="00CB08A5">
      <w:pPr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Sample mean           </w:t>
      </w:r>
      <w:proofErr w:type="gramStart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 :</w:t>
      </w:r>
      <w:proofErr w:type="gramEnd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260</w:t>
      </w:r>
    </w:p>
    <w:p w14:paraId="511EBF70" w14:textId="56314A37" w:rsidR="009A7405" w:rsidRPr="00023322" w:rsidRDefault="009A7405" w:rsidP="00CB08A5">
      <w:pPr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Standard deviation  </w:t>
      </w:r>
      <w:proofErr w:type="gramStart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 :</w:t>
      </w:r>
      <w:proofErr w:type="gramEnd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 xml:space="preserve"> 90</w:t>
      </w:r>
    </w:p>
    <w:p w14:paraId="3BF91552" w14:textId="7FB3271D" w:rsidR="00D329F2" w:rsidRPr="00023322" w:rsidRDefault="00D329F2" w:rsidP="00CB08A5">
      <w:pPr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t=((260-270)/(90/(</w:t>
      </w:r>
      <w:proofErr w:type="spellStart"/>
      <w:proofErr w:type="gramStart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np.sqrt</w:t>
      </w:r>
      <w:proofErr w:type="spellEnd"/>
      <w:proofErr w:type="gramEnd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(18))))</w:t>
      </w:r>
    </w:p>
    <w:p w14:paraId="16F08191" w14:textId="28A2C350" w:rsidR="00D329F2" w:rsidRPr="00023322" w:rsidRDefault="00D329F2" w:rsidP="00D329F2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t score = -0.4714</w:t>
      </w:r>
    </w:p>
    <w:p w14:paraId="072B8F8F" w14:textId="6C57E174" w:rsidR="00D329F2" w:rsidRPr="00023322" w:rsidRDefault="00D329F2" w:rsidP="00D329F2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proofErr w:type="spellStart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stats.t.cdf</w:t>
      </w:r>
      <w:proofErr w:type="spellEnd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(t,</w:t>
      </w:r>
      <w:proofErr w:type="gramStart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17)DOF</w:t>
      </w:r>
      <w:proofErr w:type="gramEnd"/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=sample-1=17,t=t score</w:t>
      </w:r>
    </w:p>
    <w:p w14:paraId="02711C5A" w14:textId="485949E3" w:rsidR="00D329F2" w:rsidRPr="00023322" w:rsidRDefault="00D329F2" w:rsidP="00D329F2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</w:p>
    <w:p w14:paraId="2A126086" w14:textId="270CFBFA" w:rsidR="00BB68E7" w:rsidRPr="00023322" w:rsidRDefault="00D329F2" w:rsidP="00D329F2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lastRenderedPageBreak/>
        <w:t>probability of bulb less then randomly selected bulbs would have an average life of no more than 260 days</w:t>
      </w:r>
    </w:p>
    <w:p w14:paraId="382B7937" w14:textId="76D6132F" w:rsidR="00D329F2" w:rsidRPr="00023322" w:rsidRDefault="00D329F2" w:rsidP="00D329F2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</w:pPr>
    </w:p>
    <w:p w14:paraId="0DAAFAF9" w14:textId="1E561A32" w:rsidR="00D329F2" w:rsidRPr="00D329F2" w:rsidRDefault="00D329F2" w:rsidP="00D329F2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538135" w:themeColor="accent6" w:themeShade="BF"/>
          <w:sz w:val="28"/>
          <w:szCs w:val="28"/>
          <w:shd w:val="clear" w:color="auto" w:fill="FFFFFF"/>
        </w:rPr>
      </w:pPr>
      <w:r w:rsidRPr="00023322">
        <w:rPr>
          <w:rFonts w:ascii="Segoe UI" w:hAnsi="Segoe UI" w:cs="Segoe UI"/>
          <w:color w:val="538135" w:themeColor="accent6" w:themeShade="BF"/>
          <w:sz w:val="28"/>
          <w:szCs w:val="28"/>
          <w:highlight w:val="yellow"/>
          <w:shd w:val="clear" w:color="auto" w:fill="FFFFFF"/>
        </w:rPr>
        <w:t>Probability (p) = 32.16%</w:t>
      </w:r>
    </w:p>
    <w:p w14:paraId="6B699379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FE9F23F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6D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85DD1"/>
    <w:multiLevelType w:val="hybridMultilevel"/>
    <w:tmpl w:val="FCC84158"/>
    <w:lvl w:ilvl="0" w:tplc="CB9A8E70">
      <w:start w:val="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325AED"/>
    <w:multiLevelType w:val="hybridMultilevel"/>
    <w:tmpl w:val="E2AC75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811DD"/>
    <w:multiLevelType w:val="hybridMultilevel"/>
    <w:tmpl w:val="81CA9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ar NR">
    <w15:presenceInfo w15:providerId="Windows Live" w15:userId="d62b4ed1fa8aa4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22704"/>
    <w:rsid w:val="00023322"/>
    <w:rsid w:val="00083863"/>
    <w:rsid w:val="000B36AF"/>
    <w:rsid w:val="000B417C"/>
    <w:rsid w:val="000D2CEE"/>
    <w:rsid w:val="000D69F4"/>
    <w:rsid w:val="000D7F74"/>
    <w:rsid w:val="000F2D83"/>
    <w:rsid w:val="001249EE"/>
    <w:rsid w:val="00175192"/>
    <w:rsid w:val="001864D6"/>
    <w:rsid w:val="00190F7C"/>
    <w:rsid w:val="001E2A23"/>
    <w:rsid w:val="002078BC"/>
    <w:rsid w:val="002114E1"/>
    <w:rsid w:val="002138A6"/>
    <w:rsid w:val="00220119"/>
    <w:rsid w:val="00266B62"/>
    <w:rsid w:val="002818A0"/>
    <w:rsid w:val="0028213D"/>
    <w:rsid w:val="00293532"/>
    <w:rsid w:val="002A6694"/>
    <w:rsid w:val="002E0863"/>
    <w:rsid w:val="002E78B5"/>
    <w:rsid w:val="00302B26"/>
    <w:rsid w:val="0035008B"/>
    <w:rsid w:val="00360870"/>
    <w:rsid w:val="00396AEA"/>
    <w:rsid w:val="003A03BA"/>
    <w:rsid w:val="003B01D0"/>
    <w:rsid w:val="003E2664"/>
    <w:rsid w:val="003F354C"/>
    <w:rsid w:val="003F40C8"/>
    <w:rsid w:val="003F42AD"/>
    <w:rsid w:val="00437040"/>
    <w:rsid w:val="00440130"/>
    <w:rsid w:val="00494A7E"/>
    <w:rsid w:val="004C6DB0"/>
    <w:rsid w:val="004D09A1"/>
    <w:rsid w:val="005421DE"/>
    <w:rsid w:val="005438FD"/>
    <w:rsid w:val="00572875"/>
    <w:rsid w:val="005D1DBF"/>
    <w:rsid w:val="005E36B7"/>
    <w:rsid w:val="00612087"/>
    <w:rsid w:val="006432DB"/>
    <w:rsid w:val="00657912"/>
    <w:rsid w:val="0066364B"/>
    <w:rsid w:val="006638EE"/>
    <w:rsid w:val="006723AD"/>
    <w:rsid w:val="006953A0"/>
    <w:rsid w:val="006D1538"/>
    <w:rsid w:val="006D7AA1"/>
    <w:rsid w:val="006E0ED4"/>
    <w:rsid w:val="00706CEB"/>
    <w:rsid w:val="00707DE3"/>
    <w:rsid w:val="00724454"/>
    <w:rsid w:val="007273CD"/>
    <w:rsid w:val="007300FB"/>
    <w:rsid w:val="00735587"/>
    <w:rsid w:val="00760735"/>
    <w:rsid w:val="00786F22"/>
    <w:rsid w:val="007A0B7F"/>
    <w:rsid w:val="007A3B9F"/>
    <w:rsid w:val="007B7F44"/>
    <w:rsid w:val="007D581B"/>
    <w:rsid w:val="008410EA"/>
    <w:rsid w:val="008B2CB7"/>
    <w:rsid w:val="009043E8"/>
    <w:rsid w:val="00923E3B"/>
    <w:rsid w:val="00990162"/>
    <w:rsid w:val="009A477B"/>
    <w:rsid w:val="009A7405"/>
    <w:rsid w:val="009D6E8A"/>
    <w:rsid w:val="009F3D9D"/>
    <w:rsid w:val="00A50B04"/>
    <w:rsid w:val="00A71B01"/>
    <w:rsid w:val="00A767EE"/>
    <w:rsid w:val="00AA44EF"/>
    <w:rsid w:val="00AB0E5D"/>
    <w:rsid w:val="00B03A33"/>
    <w:rsid w:val="00B22C7F"/>
    <w:rsid w:val="00BB68E7"/>
    <w:rsid w:val="00BC5748"/>
    <w:rsid w:val="00BE6CBD"/>
    <w:rsid w:val="00BF683B"/>
    <w:rsid w:val="00C04611"/>
    <w:rsid w:val="00C41684"/>
    <w:rsid w:val="00C50D38"/>
    <w:rsid w:val="00C57628"/>
    <w:rsid w:val="00C700CD"/>
    <w:rsid w:val="00C706E2"/>
    <w:rsid w:val="00C76165"/>
    <w:rsid w:val="00C76CEC"/>
    <w:rsid w:val="00C77B6C"/>
    <w:rsid w:val="00CB08A5"/>
    <w:rsid w:val="00D00466"/>
    <w:rsid w:val="00D309C7"/>
    <w:rsid w:val="00D329F2"/>
    <w:rsid w:val="00D44288"/>
    <w:rsid w:val="00D610DF"/>
    <w:rsid w:val="00D74923"/>
    <w:rsid w:val="00D759AC"/>
    <w:rsid w:val="00D87AA3"/>
    <w:rsid w:val="00DB650D"/>
    <w:rsid w:val="00DD5854"/>
    <w:rsid w:val="00DE37A6"/>
    <w:rsid w:val="00E16F0E"/>
    <w:rsid w:val="00E35DF4"/>
    <w:rsid w:val="00E36978"/>
    <w:rsid w:val="00E605D6"/>
    <w:rsid w:val="00E860D4"/>
    <w:rsid w:val="00EB6B5E"/>
    <w:rsid w:val="00EF70C9"/>
    <w:rsid w:val="00F1650A"/>
    <w:rsid w:val="00F407B7"/>
    <w:rsid w:val="00F641AA"/>
    <w:rsid w:val="00FE6626"/>
    <w:rsid w:val="00FF509F"/>
    <w:rsid w:val="00FF7EE8"/>
    <w:rsid w:val="2ABC43BC"/>
    <w:rsid w:val="74D2E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D595"/>
  <w15:docId w15:val="{AEA2DFCD-5B8A-46D2-B6A1-39B54BC8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16</Pages>
  <Words>1704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Sagar NR</cp:lastModifiedBy>
  <cp:revision>4</cp:revision>
  <dcterms:created xsi:type="dcterms:W3CDTF">2023-01-15T14:22:00Z</dcterms:created>
  <dcterms:modified xsi:type="dcterms:W3CDTF">2023-03-06T05:48:00Z</dcterms:modified>
</cp:coreProperties>
</file>